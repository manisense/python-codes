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7938"/>
      </w:tblGrid>
      <w:tr w:rsidR="005D3B48" w:rsidRPr="000D5565" w14:paraId="0B3F6B80" w14:textId="77777777" w:rsidTr="44303588">
        <w:trPr>
          <w:trHeight w:val="465"/>
        </w:trPr>
        <w:tc>
          <w:tcPr>
            <w:tcW w:w="1951" w:type="dxa"/>
          </w:tcPr>
          <w:p w14:paraId="7580DBC4" w14:textId="77777777" w:rsidR="005D3B48" w:rsidRPr="000D5565" w:rsidRDefault="005D3B48" w:rsidP="0039166A">
            <w:pPr>
              <w:spacing w:before="120" w:after="120" w:line="276" w:lineRule="auto"/>
              <w:rPr>
                <w:rFonts w:ascii="Arial" w:hAnsi="Arial"/>
                <w:b/>
              </w:rPr>
            </w:pPr>
            <w:r>
              <w:rPr>
                <w:rFonts w:ascii="Arial" w:hAnsi="Arial"/>
                <w:b/>
              </w:rPr>
              <w:t>Programme(s)</w:t>
            </w:r>
          </w:p>
        </w:tc>
        <w:tc>
          <w:tcPr>
            <w:tcW w:w="7938" w:type="dxa"/>
            <w:vAlign w:val="center"/>
          </w:tcPr>
          <w:p w14:paraId="6B7BE650" w14:textId="77777777" w:rsidR="005D3B48" w:rsidRDefault="005D3B48" w:rsidP="0039166A">
            <w:pPr>
              <w:spacing w:before="120" w:after="120" w:line="276" w:lineRule="auto"/>
              <w:rPr>
                <w:rFonts w:ascii="Arial" w:hAnsi="Arial"/>
              </w:rPr>
            </w:pPr>
            <w:r>
              <w:rPr>
                <w:rFonts w:ascii="Arial" w:hAnsi="Arial"/>
              </w:rPr>
              <w:t>International Foundation Programme</w:t>
            </w:r>
          </w:p>
        </w:tc>
      </w:tr>
      <w:tr w:rsidR="005D3B48" w:rsidRPr="000D5565" w14:paraId="2425A7D9" w14:textId="77777777" w:rsidTr="44303588">
        <w:trPr>
          <w:trHeight w:val="465"/>
        </w:trPr>
        <w:tc>
          <w:tcPr>
            <w:tcW w:w="1951" w:type="dxa"/>
          </w:tcPr>
          <w:p w14:paraId="1B0BB849" w14:textId="77777777" w:rsidR="005D3B48" w:rsidRPr="000D5565" w:rsidRDefault="005D3B48" w:rsidP="0039166A">
            <w:pPr>
              <w:spacing w:before="120" w:after="120" w:line="276" w:lineRule="auto"/>
              <w:rPr>
                <w:rFonts w:ascii="Arial" w:hAnsi="Arial"/>
                <w:b/>
              </w:rPr>
            </w:pPr>
            <w:r w:rsidRPr="000D5565">
              <w:rPr>
                <w:rFonts w:ascii="Arial" w:hAnsi="Arial"/>
                <w:b/>
              </w:rPr>
              <w:t>Module Code</w:t>
            </w:r>
            <w:r>
              <w:rPr>
                <w:rFonts w:ascii="Arial" w:hAnsi="Arial"/>
                <w:b/>
              </w:rPr>
              <w:t xml:space="preserve"> &amp; Title</w:t>
            </w:r>
            <w:r w:rsidRPr="000D5565">
              <w:rPr>
                <w:rFonts w:ascii="Arial" w:hAnsi="Arial"/>
                <w:b/>
              </w:rPr>
              <w:t>:</w:t>
            </w:r>
          </w:p>
        </w:tc>
        <w:tc>
          <w:tcPr>
            <w:tcW w:w="7938" w:type="dxa"/>
            <w:vAlign w:val="center"/>
          </w:tcPr>
          <w:p w14:paraId="2BA9977F" w14:textId="62550D40" w:rsidR="005D3B48" w:rsidRPr="000D5565" w:rsidRDefault="3890877E" w:rsidP="0039166A">
            <w:pPr>
              <w:spacing w:before="120" w:after="120" w:line="276" w:lineRule="auto"/>
              <w:rPr>
                <w:rFonts w:ascii="Arial" w:hAnsi="Arial"/>
              </w:rPr>
            </w:pPr>
            <w:r w:rsidRPr="17B4B31C">
              <w:rPr>
                <w:rFonts w:ascii="Arial" w:hAnsi="Arial"/>
              </w:rPr>
              <w:t>E</w:t>
            </w:r>
            <w:r w:rsidR="58B6E0EE" w:rsidRPr="17B4B31C">
              <w:rPr>
                <w:rFonts w:ascii="Arial" w:hAnsi="Arial"/>
              </w:rPr>
              <w:t>F3034</w:t>
            </w:r>
            <w:r w:rsidR="005D3B48">
              <w:rPr>
                <w:rFonts w:ascii="Arial" w:hAnsi="Arial"/>
              </w:rPr>
              <w:t xml:space="preserve"> Introduction to Computing and Coding</w:t>
            </w:r>
          </w:p>
        </w:tc>
      </w:tr>
      <w:tr w:rsidR="005D3B48" w:rsidRPr="006D316F" w14:paraId="5E8AE34D" w14:textId="77777777" w:rsidTr="44303588">
        <w:trPr>
          <w:trHeight w:val="465"/>
        </w:trPr>
        <w:tc>
          <w:tcPr>
            <w:tcW w:w="1951" w:type="dxa"/>
          </w:tcPr>
          <w:p w14:paraId="53A4F8F6" w14:textId="77777777" w:rsidR="005D3B48" w:rsidRPr="006D316F" w:rsidRDefault="005D3B48" w:rsidP="0039166A">
            <w:pPr>
              <w:spacing w:before="120" w:after="120" w:line="276" w:lineRule="auto"/>
              <w:rPr>
                <w:rFonts w:ascii="Arial" w:hAnsi="Arial"/>
                <w:b/>
              </w:rPr>
            </w:pPr>
            <w:r w:rsidRPr="006D316F">
              <w:rPr>
                <w:rFonts w:ascii="Arial" w:hAnsi="Arial"/>
                <w:b/>
              </w:rPr>
              <w:t xml:space="preserve">Distributed on: </w:t>
            </w:r>
          </w:p>
        </w:tc>
        <w:tc>
          <w:tcPr>
            <w:tcW w:w="7938" w:type="dxa"/>
            <w:vAlign w:val="center"/>
          </w:tcPr>
          <w:p w14:paraId="7417E6C0" w14:textId="302854D4" w:rsidR="005D3B48" w:rsidRPr="009B64FE" w:rsidRDefault="22A974D9" w:rsidP="17B4B31C">
            <w:pPr>
              <w:pStyle w:val="BodyText"/>
              <w:spacing w:line="276" w:lineRule="auto"/>
              <w:rPr>
                <w:rFonts w:cs="Arial"/>
                <w:sz w:val="20"/>
              </w:rPr>
            </w:pPr>
            <w:r w:rsidRPr="009B64FE">
              <w:rPr>
                <w:rFonts w:cs="Arial"/>
                <w:sz w:val="20"/>
              </w:rPr>
              <w:t>This assessment will be available</w:t>
            </w:r>
            <w:r w:rsidR="0FB29C47" w:rsidRPr="009B64FE">
              <w:rPr>
                <w:rFonts w:cs="Arial"/>
                <w:sz w:val="20"/>
              </w:rPr>
              <w:t>:</w:t>
            </w:r>
          </w:p>
          <w:p w14:paraId="5CD8237B" w14:textId="5A0F2F5B" w:rsidR="005D3B48" w:rsidRPr="009B64FE" w:rsidRDefault="005D3B48" w:rsidP="00D11BB5">
            <w:pPr>
              <w:pStyle w:val="BodyText"/>
              <w:spacing w:line="276" w:lineRule="auto"/>
              <w:ind w:left="720"/>
              <w:rPr>
                <w:rFonts w:eastAsia="Arial" w:cs="Arial"/>
                <w:sz w:val="20"/>
              </w:rPr>
            </w:pPr>
          </w:p>
          <w:p w14:paraId="5D735856" w14:textId="6AA81D5D" w:rsidR="005D3B48" w:rsidRPr="009B64FE" w:rsidRDefault="006F15C1" w:rsidP="17B4B31C">
            <w:pPr>
              <w:pStyle w:val="BodyText"/>
              <w:numPr>
                <w:ilvl w:val="0"/>
                <w:numId w:val="37"/>
              </w:numPr>
              <w:spacing w:line="276" w:lineRule="auto"/>
              <w:rPr>
                <w:rFonts w:eastAsia="Arial" w:cs="Arial"/>
                <w:sz w:val="20"/>
              </w:rPr>
            </w:pPr>
            <w:r>
              <w:rPr>
                <w:rFonts w:eastAsia="Arial" w:cs="Arial"/>
                <w:sz w:val="20"/>
              </w:rPr>
              <w:t>Thurs</w:t>
            </w:r>
            <w:r w:rsidR="1675E590" w:rsidRPr="009B64FE">
              <w:rPr>
                <w:rFonts w:eastAsia="Arial" w:cs="Arial"/>
                <w:sz w:val="20"/>
              </w:rPr>
              <w:t xml:space="preserve">day </w:t>
            </w:r>
            <w:r w:rsidR="00194BEE">
              <w:rPr>
                <w:rFonts w:eastAsia="Arial" w:cs="Arial"/>
                <w:sz w:val="20"/>
              </w:rPr>
              <w:t>15</w:t>
            </w:r>
            <w:r w:rsidR="00340919" w:rsidRPr="00340919">
              <w:rPr>
                <w:rFonts w:eastAsia="Arial" w:cs="Arial"/>
                <w:sz w:val="20"/>
                <w:vertAlign w:val="superscript"/>
              </w:rPr>
              <w:t>t</w:t>
            </w:r>
            <w:r>
              <w:rPr>
                <w:rFonts w:eastAsia="Arial" w:cs="Arial"/>
                <w:sz w:val="20"/>
                <w:vertAlign w:val="superscript"/>
              </w:rPr>
              <w:t>h</w:t>
            </w:r>
            <w:r w:rsidR="00340919">
              <w:rPr>
                <w:rFonts w:eastAsia="Arial" w:cs="Arial"/>
                <w:sz w:val="20"/>
              </w:rPr>
              <w:t xml:space="preserve"> </w:t>
            </w:r>
            <w:r w:rsidR="00194BEE">
              <w:rPr>
                <w:rFonts w:eastAsia="Arial" w:cs="Arial"/>
                <w:sz w:val="20"/>
              </w:rPr>
              <w:t>May</w:t>
            </w:r>
            <w:r w:rsidR="1675E590" w:rsidRPr="009B64FE">
              <w:rPr>
                <w:rFonts w:eastAsia="Arial" w:cs="Arial"/>
                <w:sz w:val="20"/>
              </w:rPr>
              <w:t xml:space="preserve"> 202</w:t>
            </w:r>
            <w:r w:rsidR="00FF5F8A" w:rsidRPr="009B64FE">
              <w:rPr>
                <w:rFonts w:eastAsia="Arial" w:cs="Arial"/>
                <w:sz w:val="20"/>
              </w:rPr>
              <w:t>5</w:t>
            </w:r>
            <w:r w:rsidR="1675E590" w:rsidRPr="009B64FE">
              <w:rPr>
                <w:rFonts w:eastAsia="Arial" w:cs="Arial"/>
                <w:sz w:val="20"/>
              </w:rPr>
              <w:t xml:space="preserve"> (</w:t>
            </w:r>
            <w:r w:rsidR="00194BEE">
              <w:rPr>
                <w:rFonts w:eastAsia="Arial" w:cs="Arial"/>
                <w:sz w:val="20"/>
              </w:rPr>
              <w:t>15</w:t>
            </w:r>
            <w:r w:rsidR="1675E590" w:rsidRPr="009B64FE">
              <w:rPr>
                <w:rFonts w:eastAsia="Arial" w:cs="Arial"/>
                <w:sz w:val="20"/>
              </w:rPr>
              <w:t>.0</w:t>
            </w:r>
            <w:r w:rsidR="00194BEE">
              <w:rPr>
                <w:rFonts w:eastAsia="Arial" w:cs="Arial"/>
                <w:sz w:val="20"/>
              </w:rPr>
              <w:t>5</w:t>
            </w:r>
            <w:r w:rsidR="1675E590" w:rsidRPr="009B64FE">
              <w:rPr>
                <w:rFonts w:eastAsia="Arial" w:cs="Arial"/>
                <w:sz w:val="20"/>
              </w:rPr>
              <w:t>.202</w:t>
            </w:r>
            <w:r w:rsidR="00FF5F8A" w:rsidRPr="009B64FE">
              <w:rPr>
                <w:rFonts w:eastAsia="Arial" w:cs="Arial"/>
                <w:sz w:val="20"/>
              </w:rPr>
              <w:t>5</w:t>
            </w:r>
            <w:r w:rsidR="1675E590" w:rsidRPr="009B64FE">
              <w:rPr>
                <w:rFonts w:eastAsia="Arial" w:cs="Arial"/>
                <w:sz w:val="20"/>
              </w:rPr>
              <w:t>) at 9.00am UK time</w:t>
            </w:r>
          </w:p>
          <w:p w14:paraId="7AEFD9FE" w14:textId="5A941A74" w:rsidR="005D3B48" w:rsidRPr="009B64FE" w:rsidRDefault="005D3B48" w:rsidP="0039166A">
            <w:pPr>
              <w:pStyle w:val="BodyText"/>
              <w:spacing w:line="276" w:lineRule="auto"/>
              <w:rPr>
                <w:rFonts w:eastAsia="Arial" w:cs="Arial"/>
                <w:sz w:val="20"/>
              </w:rPr>
            </w:pPr>
          </w:p>
        </w:tc>
      </w:tr>
      <w:tr w:rsidR="005D3B48" w:rsidRPr="000D5565" w14:paraId="54ADF801" w14:textId="77777777" w:rsidTr="44303588">
        <w:trPr>
          <w:trHeight w:val="465"/>
        </w:trPr>
        <w:tc>
          <w:tcPr>
            <w:tcW w:w="1951" w:type="dxa"/>
          </w:tcPr>
          <w:p w14:paraId="113EEEE5" w14:textId="77777777" w:rsidR="005D3B48" w:rsidRPr="000D5565" w:rsidRDefault="005D3B48" w:rsidP="0039166A">
            <w:pPr>
              <w:spacing w:before="120" w:after="120" w:line="276" w:lineRule="auto"/>
              <w:rPr>
                <w:rFonts w:ascii="Arial" w:hAnsi="Arial"/>
                <w:b/>
              </w:rPr>
            </w:pPr>
            <w:r w:rsidRPr="000D5565">
              <w:rPr>
                <w:rFonts w:ascii="Arial" w:hAnsi="Arial"/>
                <w:b/>
              </w:rPr>
              <w:t xml:space="preserve">Submission </w:t>
            </w:r>
            <w:r>
              <w:rPr>
                <w:rFonts w:ascii="Arial" w:hAnsi="Arial"/>
                <w:b/>
              </w:rPr>
              <w:t xml:space="preserve">Time and </w:t>
            </w:r>
            <w:r w:rsidRPr="000D5565">
              <w:rPr>
                <w:rFonts w:ascii="Arial" w:hAnsi="Arial"/>
                <w:b/>
              </w:rPr>
              <w:t>Date:</w:t>
            </w:r>
          </w:p>
        </w:tc>
        <w:tc>
          <w:tcPr>
            <w:tcW w:w="7938" w:type="dxa"/>
            <w:vAlign w:val="center"/>
          </w:tcPr>
          <w:p w14:paraId="338AF656" w14:textId="03BFD1EE" w:rsidR="36DBEE75" w:rsidRPr="009B64FE" w:rsidRDefault="36DBEE75" w:rsidP="17B4B31C">
            <w:pPr>
              <w:pStyle w:val="BodyText"/>
              <w:rPr>
                <w:rFonts w:cs="Arial"/>
                <w:b/>
                <w:bCs/>
                <w:sz w:val="20"/>
              </w:rPr>
            </w:pPr>
            <w:r w:rsidRPr="009B64FE">
              <w:rPr>
                <w:rFonts w:cs="Arial"/>
                <w:sz w:val="20"/>
              </w:rPr>
              <w:t>Submission for this assessment will be</w:t>
            </w:r>
            <w:r w:rsidR="491E0AB4" w:rsidRPr="009B64FE">
              <w:rPr>
                <w:rFonts w:cs="Arial"/>
                <w:sz w:val="20"/>
              </w:rPr>
              <w:t>:</w:t>
            </w:r>
          </w:p>
          <w:p w14:paraId="548F8C2A" w14:textId="5C9C2D69" w:rsidR="673324B5" w:rsidRPr="009B64FE" w:rsidRDefault="446B5443" w:rsidP="17B4B31C">
            <w:pPr>
              <w:pStyle w:val="BodyText"/>
              <w:rPr>
                <w:rFonts w:cs="Arial"/>
                <w:b/>
                <w:bCs/>
                <w:sz w:val="20"/>
              </w:rPr>
            </w:pPr>
            <w:r w:rsidRPr="009B64FE">
              <w:rPr>
                <w:rFonts w:cs="Arial"/>
                <w:b/>
                <w:bCs/>
                <w:sz w:val="20"/>
              </w:rPr>
              <w:t xml:space="preserve">Individual response </w:t>
            </w:r>
            <w:r w:rsidR="6C98C3E6" w:rsidRPr="009B64FE">
              <w:rPr>
                <w:rFonts w:cs="Arial"/>
                <w:b/>
                <w:bCs/>
                <w:sz w:val="20"/>
              </w:rPr>
              <w:t xml:space="preserve">to coding </w:t>
            </w:r>
            <w:r w:rsidR="00642BD5" w:rsidRPr="00293F6B">
              <w:rPr>
                <w:rFonts w:cs="Arial"/>
                <w:b/>
                <w:bCs/>
                <w:sz w:val="20"/>
              </w:rPr>
              <w:t xml:space="preserve">tasks for Part A </w:t>
            </w:r>
            <w:r w:rsidR="00642BD5">
              <w:rPr>
                <w:rFonts w:cs="Arial"/>
                <w:b/>
                <w:bCs/>
                <w:sz w:val="20"/>
              </w:rPr>
              <w:t>(</w:t>
            </w:r>
            <w:r w:rsidR="001A7BC1">
              <w:rPr>
                <w:rFonts w:cs="Arial"/>
                <w:b/>
                <w:bCs/>
                <w:sz w:val="20"/>
              </w:rPr>
              <w:t>Q</w:t>
            </w:r>
            <w:r w:rsidR="004D5063">
              <w:rPr>
                <w:rFonts w:cs="Arial"/>
                <w:b/>
                <w:bCs/>
                <w:sz w:val="20"/>
              </w:rPr>
              <w:t>uestions: 1 – 4)</w:t>
            </w:r>
            <w:r w:rsidR="00330ED9">
              <w:rPr>
                <w:rFonts w:cs="Arial"/>
                <w:b/>
                <w:bCs/>
                <w:sz w:val="20"/>
              </w:rPr>
              <w:t>:</w:t>
            </w:r>
          </w:p>
          <w:p w14:paraId="3316DA41" w14:textId="41DFC3E1" w:rsidR="20E5B370" w:rsidRPr="009B64FE" w:rsidRDefault="20E5B370" w:rsidP="00D11BB5">
            <w:pPr>
              <w:pStyle w:val="BodyText"/>
              <w:spacing w:line="276" w:lineRule="auto"/>
              <w:ind w:left="720"/>
              <w:rPr>
                <w:rFonts w:eastAsia="Arial" w:cs="Arial"/>
                <w:sz w:val="20"/>
              </w:rPr>
            </w:pPr>
          </w:p>
          <w:p w14:paraId="0EC2F40F" w14:textId="0B70DE90" w:rsidR="0D296757" w:rsidRPr="009B64FE" w:rsidRDefault="006F15C1" w:rsidP="17B4B31C">
            <w:pPr>
              <w:pStyle w:val="BodyText"/>
              <w:numPr>
                <w:ilvl w:val="0"/>
                <w:numId w:val="36"/>
              </w:numPr>
              <w:spacing w:line="276" w:lineRule="auto"/>
              <w:rPr>
                <w:rFonts w:eastAsia="Arial" w:cs="Arial"/>
                <w:sz w:val="20"/>
              </w:rPr>
            </w:pPr>
            <w:r>
              <w:rPr>
                <w:rFonts w:eastAsia="Arial" w:cs="Arial"/>
                <w:sz w:val="20"/>
              </w:rPr>
              <w:t>Mon</w:t>
            </w:r>
            <w:r w:rsidR="45925571" w:rsidRPr="009B64FE">
              <w:rPr>
                <w:rFonts w:eastAsia="Arial" w:cs="Arial"/>
                <w:sz w:val="20"/>
              </w:rPr>
              <w:t>day</w:t>
            </w:r>
            <w:r w:rsidR="20E5B370" w:rsidRPr="009B64FE">
              <w:rPr>
                <w:rFonts w:eastAsia="Arial" w:cs="Arial"/>
                <w:sz w:val="20"/>
              </w:rPr>
              <w:t xml:space="preserve"> </w:t>
            </w:r>
            <w:r w:rsidR="00194BEE">
              <w:rPr>
                <w:rFonts w:eastAsia="Arial" w:cs="Arial"/>
                <w:sz w:val="20"/>
              </w:rPr>
              <w:t>19</w:t>
            </w:r>
            <w:r w:rsidR="20E5B370" w:rsidRPr="009B64FE">
              <w:rPr>
                <w:rFonts w:eastAsia="Arial" w:cs="Arial"/>
                <w:sz w:val="20"/>
                <w:vertAlign w:val="superscript"/>
              </w:rPr>
              <w:t>th</w:t>
            </w:r>
            <w:r w:rsidR="20E5B370" w:rsidRPr="009B64FE">
              <w:rPr>
                <w:rFonts w:eastAsia="Arial" w:cs="Arial"/>
                <w:sz w:val="20"/>
              </w:rPr>
              <w:t xml:space="preserve"> </w:t>
            </w:r>
            <w:r w:rsidR="00194BEE">
              <w:rPr>
                <w:rFonts w:eastAsia="Arial" w:cs="Arial"/>
                <w:sz w:val="20"/>
              </w:rPr>
              <w:t>Ma</w:t>
            </w:r>
            <w:r w:rsidR="00833E13">
              <w:rPr>
                <w:rFonts w:eastAsia="Arial" w:cs="Arial"/>
                <w:sz w:val="20"/>
              </w:rPr>
              <w:t>y</w:t>
            </w:r>
            <w:r w:rsidR="20E5B370" w:rsidRPr="009B64FE">
              <w:rPr>
                <w:rFonts w:eastAsia="Arial" w:cs="Arial"/>
                <w:sz w:val="20"/>
              </w:rPr>
              <w:t xml:space="preserve"> 202</w:t>
            </w:r>
            <w:r w:rsidR="00867242" w:rsidRPr="009B64FE">
              <w:rPr>
                <w:rFonts w:eastAsia="Arial" w:cs="Arial"/>
                <w:sz w:val="20"/>
              </w:rPr>
              <w:t>5</w:t>
            </w:r>
            <w:r w:rsidR="20E5B370" w:rsidRPr="009B64FE">
              <w:rPr>
                <w:rFonts w:eastAsia="Arial" w:cs="Arial"/>
                <w:sz w:val="20"/>
              </w:rPr>
              <w:t xml:space="preserve"> (</w:t>
            </w:r>
            <w:r w:rsidR="00194BEE">
              <w:rPr>
                <w:rFonts w:eastAsia="Arial" w:cs="Arial"/>
                <w:sz w:val="20"/>
              </w:rPr>
              <w:t>19</w:t>
            </w:r>
            <w:r w:rsidR="20E5B370" w:rsidRPr="009B64FE">
              <w:rPr>
                <w:rFonts w:eastAsia="Arial" w:cs="Arial"/>
                <w:sz w:val="20"/>
              </w:rPr>
              <w:t>.0</w:t>
            </w:r>
            <w:r w:rsidR="00194BEE">
              <w:rPr>
                <w:rFonts w:eastAsia="Arial" w:cs="Arial"/>
                <w:sz w:val="20"/>
              </w:rPr>
              <w:t>5</w:t>
            </w:r>
            <w:r w:rsidR="20E5B370" w:rsidRPr="009B64FE">
              <w:rPr>
                <w:rFonts w:eastAsia="Arial" w:cs="Arial"/>
                <w:sz w:val="20"/>
              </w:rPr>
              <w:t>.202</w:t>
            </w:r>
            <w:r w:rsidR="00867242" w:rsidRPr="009B64FE">
              <w:rPr>
                <w:rFonts w:eastAsia="Arial" w:cs="Arial"/>
                <w:sz w:val="20"/>
              </w:rPr>
              <w:t>5</w:t>
            </w:r>
            <w:r w:rsidR="20E5B370" w:rsidRPr="009B64FE">
              <w:rPr>
                <w:rFonts w:eastAsia="Arial" w:cs="Arial"/>
                <w:sz w:val="20"/>
              </w:rPr>
              <w:t>) at 9.00am UK time</w:t>
            </w:r>
          </w:p>
          <w:p w14:paraId="32EDB9FC" w14:textId="06546D73" w:rsidR="005D3B48" w:rsidRPr="009B64FE" w:rsidRDefault="005D3B48" w:rsidP="00C6113A">
            <w:pPr>
              <w:pStyle w:val="BodyText"/>
              <w:rPr>
                <w:rFonts w:cs="Arial"/>
                <w:b/>
                <w:sz w:val="20"/>
              </w:rPr>
            </w:pPr>
          </w:p>
          <w:p w14:paraId="01B1ABD1" w14:textId="41FBEF1F" w:rsidR="00790299" w:rsidRDefault="00E14640" w:rsidP="17B4B31C">
            <w:pPr>
              <w:pStyle w:val="BodyText"/>
              <w:rPr>
                <w:rFonts w:cs="Arial"/>
                <w:b/>
                <w:bCs/>
                <w:sz w:val="20"/>
              </w:rPr>
            </w:pPr>
            <w:r w:rsidRPr="009B64FE">
              <w:rPr>
                <w:rFonts w:cs="Arial"/>
                <w:b/>
                <w:bCs/>
                <w:sz w:val="20"/>
              </w:rPr>
              <w:t xml:space="preserve">Individual response to coding </w:t>
            </w:r>
            <w:r w:rsidRPr="00293F6B">
              <w:rPr>
                <w:rFonts w:cs="Arial"/>
                <w:b/>
                <w:bCs/>
                <w:sz w:val="20"/>
              </w:rPr>
              <w:t xml:space="preserve">task for Part </w:t>
            </w:r>
            <w:r w:rsidR="00D1716E">
              <w:rPr>
                <w:rFonts w:cs="Arial"/>
                <w:b/>
                <w:bCs/>
                <w:sz w:val="20"/>
              </w:rPr>
              <w:t>B (</w:t>
            </w:r>
            <w:r w:rsidR="00CE645D">
              <w:rPr>
                <w:rFonts w:cs="Arial"/>
                <w:b/>
                <w:bCs/>
                <w:sz w:val="20"/>
              </w:rPr>
              <w:t>Q</w:t>
            </w:r>
            <w:r w:rsidR="00CE645D" w:rsidRPr="009B64FE">
              <w:rPr>
                <w:rFonts w:cs="Arial"/>
                <w:b/>
                <w:bCs/>
                <w:sz w:val="20"/>
              </w:rPr>
              <w:t>uestion 5</w:t>
            </w:r>
            <w:r w:rsidR="00D1716E">
              <w:rPr>
                <w:rFonts w:cs="Arial"/>
                <w:b/>
                <w:bCs/>
                <w:sz w:val="20"/>
              </w:rPr>
              <w:t>)</w:t>
            </w:r>
            <w:r w:rsidR="00330ED9">
              <w:rPr>
                <w:rFonts w:cs="Arial"/>
                <w:b/>
                <w:bCs/>
                <w:sz w:val="20"/>
              </w:rPr>
              <w:t>:</w:t>
            </w:r>
          </w:p>
          <w:p w14:paraId="3263EFCF" w14:textId="77777777" w:rsidR="00330ED9" w:rsidRDefault="00330ED9" w:rsidP="17B4B31C">
            <w:pPr>
              <w:pStyle w:val="BodyText"/>
              <w:rPr>
                <w:rFonts w:cs="Arial"/>
                <w:b/>
                <w:bCs/>
                <w:sz w:val="20"/>
              </w:rPr>
            </w:pPr>
          </w:p>
          <w:p w14:paraId="496DA832" w14:textId="6DFFEA1C" w:rsidR="00330ED9" w:rsidRPr="009B64FE" w:rsidRDefault="003C7798" w:rsidP="00330ED9">
            <w:pPr>
              <w:pStyle w:val="BodyText"/>
              <w:numPr>
                <w:ilvl w:val="0"/>
                <w:numId w:val="36"/>
              </w:numPr>
              <w:spacing w:line="276" w:lineRule="auto"/>
              <w:rPr>
                <w:rFonts w:eastAsia="Arial" w:cs="Arial"/>
                <w:sz w:val="20"/>
              </w:rPr>
            </w:pPr>
            <w:r>
              <w:rPr>
                <w:rFonts w:eastAsia="Arial" w:cs="Arial"/>
                <w:sz w:val="20"/>
              </w:rPr>
              <w:t>Mon</w:t>
            </w:r>
            <w:r w:rsidR="00330ED9" w:rsidRPr="009B64FE">
              <w:rPr>
                <w:rFonts w:eastAsia="Arial" w:cs="Arial"/>
                <w:sz w:val="20"/>
              </w:rPr>
              <w:t xml:space="preserve">day </w:t>
            </w:r>
            <w:r w:rsidR="00194BEE">
              <w:rPr>
                <w:rFonts w:eastAsia="Arial" w:cs="Arial"/>
                <w:sz w:val="20"/>
              </w:rPr>
              <w:t>19</w:t>
            </w:r>
            <w:r w:rsidR="00194BEE" w:rsidRPr="009B64FE">
              <w:rPr>
                <w:rFonts w:eastAsia="Arial" w:cs="Arial"/>
                <w:sz w:val="20"/>
                <w:vertAlign w:val="superscript"/>
              </w:rPr>
              <w:t>th</w:t>
            </w:r>
            <w:r w:rsidR="00194BEE" w:rsidRPr="009B64FE">
              <w:rPr>
                <w:rFonts w:eastAsia="Arial" w:cs="Arial"/>
                <w:sz w:val="20"/>
              </w:rPr>
              <w:t xml:space="preserve"> </w:t>
            </w:r>
            <w:r w:rsidR="00194BEE">
              <w:rPr>
                <w:rFonts w:eastAsia="Arial" w:cs="Arial"/>
                <w:sz w:val="20"/>
              </w:rPr>
              <w:t>May</w:t>
            </w:r>
            <w:r w:rsidR="00194BEE" w:rsidRPr="009B64FE">
              <w:rPr>
                <w:rFonts w:eastAsia="Arial" w:cs="Arial"/>
                <w:sz w:val="20"/>
              </w:rPr>
              <w:t xml:space="preserve"> 2025 (</w:t>
            </w:r>
            <w:r w:rsidR="00194BEE">
              <w:rPr>
                <w:rFonts w:eastAsia="Arial" w:cs="Arial"/>
                <w:sz w:val="20"/>
              </w:rPr>
              <w:t>19</w:t>
            </w:r>
            <w:r w:rsidR="00194BEE" w:rsidRPr="009B64FE">
              <w:rPr>
                <w:rFonts w:eastAsia="Arial" w:cs="Arial"/>
                <w:sz w:val="20"/>
              </w:rPr>
              <w:t>.0</w:t>
            </w:r>
            <w:r w:rsidR="00194BEE">
              <w:rPr>
                <w:rFonts w:eastAsia="Arial" w:cs="Arial"/>
                <w:sz w:val="20"/>
              </w:rPr>
              <w:t>5</w:t>
            </w:r>
            <w:r w:rsidR="00194BEE" w:rsidRPr="009B64FE">
              <w:rPr>
                <w:rFonts w:eastAsia="Arial" w:cs="Arial"/>
                <w:sz w:val="20"/>
              </w:rPr>
              <w:t>.2025)</w:t>
            </w:r>
            <w:r w:rsidR="00330ED9" w:rsidRPr="009B64FE">
              <w:rPr>
                <w:rFonts w:eastAsia="Arial" w:cs="Arial"/>
                <w:sz w:val="20"/>
              </w:rPr>
              <w:t xml:space="preserve"> at 9.00am UK time</w:t>
            </w:r>
          </w:p>
          <w:p w14:paraId="2EC0ACBB" w14:textId="77777777" w:rsidR="00330ED9" w:rsidRDefault="00330ED9" w:rsidP="17B4B31C">
            <w:pPr>
              <w:pStyle w:val="BodyText"/>
              <w:rPr>
                <w:rFonts w:cs="Arial"/>
                <w:b/>
                <w:bCs/>
                <w:sz w:val="20"/>
              </w:rPr>
            </w:pPr>
          </w:p>
          <w:p w14:paraId="4C8946CB" w14:textId="4D8CD47D" w:rsidR="00330ED9" w:rsidRPr="009B64FE" w:rsidRDefault="00330ED9" w:rsidP="17B4B31C">
            <w:pPr>
              <w:pStyle w:val="BodyText"/>
              <w:rPr>
                <w:rFonts w:cs="Arial"/>
                <w:b/>
                <w:bCs/>
                <w:sz w:val="20"/>
              </w:rPr>
            </w:pPr>
            <w:r w:rsidRPr="009B64FE">
              <w:rPr>
                <w:rFonts w:cs="Arial"/>
                <w:b/>
                <w:bCs/>
                <w:sz w:val="20"/>
              </w:rPr>
              <w:t>Presentation</w:t>
            </w:r>
          </w:p>
          <w:p w14:paraId="017AE4F6" w14:textId="253A2C60" w:rsidR="00790299" w:rsidRPr="009B64FE" w:rsidRDefault="0DF49A0B" w:rsidP="17B4B31C">
            <w:pPr>
              <w:rPr>
                <w:rFonts w:ascii="Arial" w:eastAsia="Arial" w:hAnsi="Arial" w:cs="Arial"/>
              </w:rPr>
            </w:pPr>
            <w:r w:rsidRPr="009B64FE">
              <w:rPr>
                <w:rFonts w:ascii="Arial" w:eastAsia="Arial" w:hAnsi="Arial" w:cs="Arial"/>
              </w:rPr>
              <w:t xml:space="preserve">Each student will be given a time slot of </w:t>
            </w:r>
            <w:r w:rsidRPr="009B64FE">
              <w:rPr>
                <w:rFonts w:ascii="Arial" w:eastAsia="Arial" w:hAnsi="Arial" w:cs="Arial"/>
                <w:b/>
                <w:bCs/>
              </w:rPr>
              <w:t xml:space="preserve">approximately 10 minutes </w:t>
            </w:r>
            <w:r w:rsidR="5D56E959" w:rsidRPr="009B64FE">
              <w:rPr>
                <w:rFonts w:ascii="Arial" w:eastAsia="Arial" w:hAnsi="Arial" w:cs="Arial"/>
              </w:rPr>
              <w:t xml:space="preserve">to </w:t>
            </w:r>
            <w:r w:rsidRPr="009B64FE">
              <w:rPr>
                <w:rFonts w:ascii="Arial" w:eastAsia="Arial" w:hAnsi="Arial" w:cs="Arial"/>
              </w:rPr>
              <w:t>present th</w:t>
            </w:r>
            <w:r w:rsidR="0624F891" w:rsidRPr="009B64FE">
              <w:rPr>
                <w:rFonts w:ascii="Arial" w:eastAsia="Arial" w:hAnsi="Arial" w:cs="Arial"/>
              </w:rPr>
              <w:t>e submitted</w:t>
            </w:r>
            <w:r w:rsidRPr="009B64FE">
              <w:rPr>
                <w:rFonts w:ascii="Arial" w:eastAsia="Arial" w:hAnsi="Arial" w:cs="Arial"/>
              </w:rPr>
              <w:t xml:space="preserve"> program</w:t>
            </w:r>
            <w:r w:rsidR="6BACF4FB" w:rsidRPr="009B64FE">
              <w:rPr>
                <w:rFonts w:ascii="Arial" w:eastAsia="Arial" w:hAnsi="Arial" w:cs="Arial"/>
              </w:rPr>
              <w:t xml:space="preserve"> (or coding)</w:t>
            </w:r>
            <w:r w:rsidR="6D77B616" w:rsidRPr="009B64FE">
              <w:rPr>
                <w:rFonts w:ascii="Arial" w:eastAsia="Arial" w:hAnsi="Arial" w:cs="Arial"/>
              </w:rPr>
              <w:t xml:space="preserve"> </w:t>
            </w:r>
            <w:r w:rsidR="00330ED9">
              <w:rPr>
                <w:rFonts w:ascii="Arial" w:eastAsia="Arial" w:hAnsi="Arial" w:cs="Arial"/>
              </w:rPr>
              <w:t xml:space="preserve">for </w:t>
            </w:r>
            <w:r w:rsidR="00BA3A47">
              <w:rPr>
                <w:rFonts w:ascii="Arial" w:eastAsia="Arial" w:hAnsi="Arial" w:cs="Arial"/>
              </w:rPr>
              <w:t>Part B (</w:t>
            </w:r>
            <w:r w:rsidR="00330ED9">
              <w:rPr>
                <w:rFonts w:ascii="Arial" w:eastAsia="Arial" w:hAnsi="Arial" w:cs="Arial"/>
              </w:rPr>
              <w:t>question 5</w:t>
            </w:r>
            <w:r w:rsidR="00BA3A47">
              <w:rPr>
                <w:rFonts w:ascii="Arial" w:eastAsia="Arial" w:hAnsi="Arial" w:cs="Arial"/>
              </w:rPr>
              <w:t>)</w:t>
            </w:r>
            <w:r w:rsidR="00330ED9">
              <w:rPr>
                <w:rFonts w:ascii="Arial" w:eastAsia="Arial" w:hAnsi="Arial" w:cs="Arial"/>
              </w:rPr>
              <w:t xml:space="preserve"> </w:t>
            </w:r>
            <w:r w:rsidR="6D77B616" w:rsidRPr="009B64FE">
              <w:rPr>
                <w:rFonts w:ascii="Arial" w:eastAsia="Arial" w:hAnsi="Arial" w:cs="Arial"/>
              </w:rPr>
              <w:t xml:space="preserve">and </w:t>
            </w:r>
            <w:r w:rsidR="00C423C6">
              <w:rPr>
                <w:rFonts w:ascii="Arial" w:eastAsia="Arial" w:hAnsi="Arial" w:cs="Arial"/>
              </w:rPr>
              <w:t>respond</w:t>
            </w:r>
            <w:r w:rsidR="6F45FD3E" w:rsidRPr="009B64FE">
              <w:rPr>
                <w:rFonts w:ascii="Arial" w:eastAsia="Arial" w:hAnsi="Arial" w:cs="Arial"/>
              </w:rPr>
              <w:t xml:space="preserve"> </w:t>
            </w:r>
            <w:r w:rsidR="00C423C6">
              <w:rPr>
                <w:rFonts w:ascii="Arial" w:eastAsia="Arial" w:hAnsi="Arial" w:cs="Arial"/>
              </w:rPr>
              <w:t>to</w:t>
            </w:r>
            <w:r w:rsidR="6F45FD3E" w:rsidRPr="009B64FE">
              <w:rPr>
                <w:rFonts w:ascii="Arial" w:eastAsia="Arial" w:hAnsi="Arial" w:cs="Arial"/>
              </w:rPr>
              <w:t xml:space="preserve"> </w:t>
            </w:r>
            <w:r w:rsidR="00645F40">
              <w:rPr>
                <w:rFonts w:ascii="Arial" w:eastAsia="Arial" w:hAnsi="Arial" w:cs="Arial"/>
              </w:rPr>
              <w:t>question</w:t>
            </w:r>
            <w:r w:rsidR="00C62074">
              <w:rPr>
                <w:rFonts w:ascii="Arial" w:eastAsia="Arial" w:hAnsi="Arial" w:cs="Arial"/>
              </w:rPr>
              <w:t>s</w:t>
            </w:r>
            <w:r w:rsidRPr="009B64FE">
              <w:rPr>
                <w:rFonts w:ascii="Arial" w:eastAsia="Arial" w:hAnsi="Arial" w:cs="Arial"/>
              </w:rPr>
              <w:t xml:space="preserve">. </w:t>
            </w:r>
            <w:r w:rsidRPr="009B64FE">
              <w:rPr>
                <w:rFonts w:ascii="Arial" w:eastAsia="Arial" w:hAnsi="Arial" w:cs="Arial"/>
                <w:color w:val="000000" w:themeColor="text1"/>
              </w:rPr>
              <w:t xml:space="preserve">This will be a one-time presentation based on allocated time slots confirmed </w:t>
            </w:r>
            <w:r w:rsidR="00691CEE">
              <w:rPr>
                <w:rFonts w:ascii="Arial" w:eastAsia="Arial" w:hAnsi="Arial" w:cs="Arial"/>
              </w:rPr>
              <w:t>between</w:t>
            </w:r>
            <w:r w:rsidR="5B379E46" w:rsidRPr="009B64FE">
              <w:rPr>
                <w:rFonts w:ascii="Arial" w:eastAsia="Arial" w:hAnsi="Arial" w:cs="Arial"/>
              </w:rPr>
              <w:t>:</w:t>
            </w:r>
          </w:p>
          <w:p w14:paraId="5D5E9FAC" w14:textId="26313D37" w:rsidR="00790299" w:rsidRPr="009B64FE" w:rsidRDefault="00790299" w:rsidP="00D11BB5">
            <w:pPr>
              <w:pStyle w:val="BodyText"/>
              <w:spacing w:line="276" w:lineRule="auto"/>
              <w:ind w:left="720"/>
              <w:rPr>
                <w:rFonts w:eastAsia="Arial" w:cs="Arial"/>
                <w:sz w:val="20"/>
              </w:rPr>
            </w:pPr>
          </w:p>
          <w:p w14:paraId="47C31FB6" w14:textId="3BEC99DD" w:rsidR="00790299" w:rsidRPr="00691CEE" w:rsidRDefault="003C7798" w:rsidP="00691CEE">
            <w:pPr>
              <w:pStyle w:val="BodyText"/>
              <w:numPr>
                <w:ilvl w:val="0"/>
                <w:numId w:val="36"/>
              </w:numPr>
              <w:spacing w:line="276" w:lineRule="auto"/>
              <w:rPr>
                <w:rFonts w:eastAsia="Arial" w:cs="Arial"/>
                <w:sz w:val="20"/>
              </w:rPr>
            </w:pPr>
            <w:r>
              <w:rPr>
                <w:rFonts w:cs="Arial"/>
                <w:sz w:val="20"/>
              </w:rPr>
              <w:t>Tuesday</w:t>
            </w:r>
            <w:r w:rsidR="00FC6980">
              <w:rPr>
                <w:rFonts w:cs="Arial"/>
                <w:sz w:val="20"/>
              </w:rPr>
              <w:t xml:space="preserve"> 2</w:t>
            </w:r>
            <w:r w:rsidR="00194BEE">
              <w:rPr>
                <w:rFonts w:cs="Arial"/>
                <w:sz w:val="20"/>
              </w:rPr>
              <w:t>0</w:t>
            </w:r>
            <w:r w:rsidR="00FC6980" w:rsidRPr="00FC6980">
              <w:rPr>
                <w:rFonts w:cs="Arial"/>
                <w:sz w:val="20"/>
                <w:vertAlign w:val="superscript"/>
              </w:rPr>
              <w:t>th</w:t>
            </w:r>
            <w:r w:rsidR="00FC6980">
              <w:rPr>
                <w:rFonts w:cs="Arial"/>
                <w:sz w:val="20"/>
              </w:rPr>
              <w:t xml:space="preserve"> </w:t>
            </w:r>
            <w:r w:rsidR="00194BEE">
              <w:rPr>
                <w:rFonts w:cs="Arial"/>
                <w:sz w:val="20"/>
              </w:rPr>
              <w:t>Ma</w:t>
            </w:r>
            <w:r w:rsidR="00FC6980">
              <w:rPr>
                <w:rFonts w:cs="Arial"/>
                <w:sz w:val="20"/>
              </w:rPr>
              <w:t>y 2025</w:t>
            </w:r>
            <w:r w:rsidR="00691CEE">
              <w:rPr>
                <w:rFonts w:cs="Arial"/>
                <w:sz w:val="20"/>
              </w:rPr>
              <w:t xml:space="preserve"> </w:t>
            </w:r>
            <w:r w:rsidR="00E10672">
              <w:rPr>
                <w:rFonts w:cs="Arial"/>
                <w:sz w:val="20"/>
              </w:rPr>
              <w:t xml:space="preserve">to </w:t>
            </w:r>
            <w:r w:rsidR="00E10672">
              <w:rPr>
                <w:rFonts w:eastAsia="Arial" w:cs="Arial"/>
                <w:sz w:val="20"/>
              </w:rPr>
              <w:t>Fri</w:t>
            </w:r>
            <w:r w:rsidR="005544BE" w:rsidRPr="00691CEE">
              <w:rPr>
                <w:rFonts w:eastAsia="Arial" w:cs="Arial"/>
                <w:sz w:val="20"/>
              </w:rPr>
              <w:t>day</w:t>
            </w:r>
            <w:r w:rsidR="3625C597" w:rsidRPr="00691CEE">
              <w:rPr>
                <w:rFonts w:eastAsia="Arial" w:cs="Arial"/>
                <w:sz w:val="20"/>
              </w:rPr>
              <w:t xml:space="preserve"> </w:t>
            </w:r>
            <w:r w:rsidR="005544BE" w:rsidRPr="00691CEE">
              <w:rPr>
                <w:rFonts w:eastAsia="Arial" w:cs="Arial"/>
                <w:sz w:val="20"/>
              </w:rPr>
              <w:t>2</w:t>
            </w:r>
            <w:r w:rsidR="00194BEE">
              <w:rPr>
                <w:rFonts w:eastAsia="Arial" w:cs="Arial"/>
                <w:sz w:val="20"/>
              </w:rPr>
              <w:t>3</w:t>
            </w:r>
            <w:r w:rsidR="00194BEE">
              <w:rPr>
                <w:rFonts w:eastAsia="Arial" w:cs="Arial"/>
                <w:sz w:val="20"/>
                <w:vertAlign w:val="superscript"/>
              </w:rPr>
              <w:t>rd</w:t>
            </w:r>
            <w:r w:rsidR="3625C597" w:rsidRPr="00691CEE">
              <w:rPr>
                <w:rFonts w:eastAsia="Arial" w:cs="Arial"/>
                <w:sz w:val="20"/>
              </w:rPr>
              <w:t xml:space="preserve"> </w:t>
            </w:r>
            <w:r w:rsidR="00194BEE">
              <w:rPr>
                <w:rFonts w:eastAsia="Arial" w:cs="Arial"/>
                <w:sz w:val="20"/>
              </w:rPr>
              <w:t>Ma</w:t>
            </w:r>
            <w:r w:rsidR="005544BE" w:rsidRPr="00691CEE">
              <w:rPr>
                <w:rFonts w:eastAsia="Arial" w:cs="Arial"/>
                <w:sz w:val="20"/>
              </w:rPr>
              <w:t>y</w:t>
            </w:r>
            <w:r w:rsidR="3625C597" w:rsidRPr="00691CEE">
              <w:rPr>
                <w:rFonts w:eastAsia="Arial" w:cs="Arial"/>
                <w:sz w:val="20"/>
              </w:rPr>
              <w:t xml:space="preserve"> 202</w:t>
            </w:r>
            <w:r w:rsidR="002279E2" w:rsidRPr="00691CEE">
              <w:rPr>
                <w:rFonts w:eastAsia="Arial" w:cs="Arial"/>
                <w:sz w:val="20"/>
              </w:rPr>
              <w:t>5</w:t>
            </w:r>
          </w:p>
          <w:p w14:paraId="6FB90BD4" w14:textId="77777777" w:rsidR="00CE645D" w:rsidRDefault="00CE645D" w:rsidP="17B4B31C">
            <w:pPr>
              <w:rPr>
                <w:rFonts w:ascii="Arial" w:eastAsia="Arial" w:hAnsi="Arial" w:cs="Arial"/>
              </w:rPr>
            </w:pPr>
          </w:p>
          <w:p w14:paraId="45252F5B" w14:textId="09ADC9BD" w:rsidR="00790299" w:rsidRPr="00642A1C" w:rsidRDefault="487573BC" w:rsidP="00642A1C">
            <w:pPr>
              <w:rPr>
                <w:rFonts w:ascii="Arial" w:eastAsia="Arial" w:hAnsi="Arial" w:cs="Arial"/>
              </w:rPr>
            </w:pPr>
            <w:r w:rsidRPr="009B64FE">
              <w:rPr>
                <w:rFonts w:ascii="Arial" w:eastAsia="Arial" w:hAnsi="Arial" w:cs="Arial"/>
              </w:rPr>
              <w:t xml:space="preserve">Students will be sent their </w:t>
            </w:r>
            <w:r w:rsidR="0DF49A0B" w:rsidRPr="009B64FE">
              <w:rPr>
                <w:rFonts w:ascii="Arial" w:eastAsia="Arial" w:hAnsi="Arial" w:cs="Arial"/>
              </w:rPr>
              <w:t>allocat</w:t>
            </w:r>
            <w:r w:rsidR="406719CD" w:rsidRPr="009B64FE">
              <w:rPr>
                <w:rFonts w:ascii="Arial" w:eastAsia="Arial" w:hAnsi="Arial" w:cs="Arial"/>
              </w:rPr>
              <w:t xml:space="preserve">ed </w:t>
            </w:r>
            <w:r w:rsidR="0DF49A0B" w:rsidRPr="009B64FE">
              <w:rPr>
                <w:rFonts w:ascii="Arial" w:eastAsia="Arial" w:hAnsi="Arial" w:cs="Arial"/>
              </w:rPr>
              <w:t>time slot</w:t>
            </w:r>
            <w:r w:rsidR="00A45A82">
              <w:rPr>
                <w:rFonts w:ascii="Arial" w:eastAsia="Arial" w:hAnsi="Arial" w:cs="Arial"/>
              </w:rPr>
              <w:t xml:space="preserve">: </w:t>
            </w:r>
            <w:r w:rsidR="00DA7CAE">
              <w:rPr>
                <w:rFonts w:ascii="Arial" w:eastAsia="Arial" w:hAnsi="Arial" w:cs="Arial"/>
              </w:rPr>
              <w:t>Thursday/Friday</w:t>
            </w:r>
            <w:r w:rsidR="00A45A82">
              <w:rPr>
                <w:rFonts w:ascii="Arial" w:eastAsia="Arial" w:hAnsi="Arial" w:cs="Arial"/>
              </w:rPr>
              <w:t xml:space="preserve"> </w:t>
            </w:r>
            <w:r w:rsidR="00812987">
              <w:rPr>
                <w:rFonts w:ascii="Arial" w:eastAsia="Arial" w:hAnsi="Arial" w:cs="Arial"/>
              </w:rPr>
              <w:t>15</w:t>
            </w:r>
            <w:r w:rsidR="00812987" w:rsidRPr="00812987">
              <w:rPr>
                <w:rFonts w:ascii="Arial" w:eastAsia="Arial" w:hAnsi="Arial" w:cs="Arial"/>
                <w:vertAlign w:val="superscript"/>
              </w:rPr>
              <w:t>th</w:t>
            </w:r>
            <w:r w:rsidR="00812987">
              <w:rPr>
                <w:rFonts w:ascii="Arial" w:eastAsia="Arial" w:hAnsi="Arial" w:cs="Arial"/>
              </w:rPr>
              <w:t>/</w:t>
            </w:r>
            <w:r w:rsidR="00AA643B">
              <w:rPr>
                <w:rFonts w:ascii="Arial" w:eastAsia="Arial" w:hAnsi="Arial" w:cs="Arial"/>
              </w:rPr>
              <w:t>1</w:t>
            </w:r>
            <w:r w:rsidR="00812987">
              <w:rPr>
                <w:rFonts w:ascii="Arial" w:eastAsia="Arial" w:hAnsi="Arial" w:cs="Arial"/>
              </w:rPr>
              <w:t>6</w:t>
            </w:r>
            <w:r w:rsidR="00A45A82" w:rsidRPr="00A45A82">
              <w:rPr>
                <w:rFonts w:ascii="Arial" w:eastAsia="Arial" w:hAnsi="Arial" w:cs="Arial"/>
                <w:vertAlign w:val="superscript"/>
              </w:rPr>
              <w:t>th</w:t>
            </w:r>
            <w:r w:rsidR="00A45A82">
              <w:rPr>
                <w:rFonts w:ascii="Arial" w:eastAsia="Arial" w:hAnsi="Arial" w:cs="Arial"/>
              </w:rPr>
              <w:t xml:space="preserve"> </w:t>
            </w:r>
            <w:r w:rsidR="00812987">
              <w:rPr>
                <w:rFonts w:ascii="Arial" w:eastAsia="Arial" w:hAnsi="Arial" w:cs="Arial"/>
              </w:rPr>
              <w:t>Ma</w:t>
            </w:r>
            <w:r w:rsidR="00A45A82">
              <w:rPr>
                <w:rFonts w:ascii="Arial" w:eastAsia="Arial" w:hAnsi="Arial" w:cs="Arial"/>
              </w:rPr>
              <w:t>y 2025 (</w:t>
            </w:r>
            <w:r w:rsidR="000E1FB5">
              <w:rPr>
                <w:rFonts w:ascii="Arial" w:eastAsia="Arial" w:hAnsi="Arial" w:cs="Arial"/>
              </w:rPr>
              <w:t>1</w:t>
            </w:r>
            <w:r w:rsidR="00812987">
              <w:rPr>
                <w:rFonts w:ascii="Arial" w:eastAsia="Arial" w:hAnsi="Arial" w:cs="Arial"/>
              </w:rPr>
              <w:t>5</w:t>
            </w:r>
            <w:r w:rsidR="00A45A82">
              <w:rPr>
                <w:rFonts w:ascii="Arial" w:eastAsia="Arial" w:hAnsi="Arial" w:cs="Arial"/>
              </w:rPr>
              <w:t>.0</w:t>
            </w:r>
            <w:r w:rsidR="00E756FD">
              <w:rPr>
                <w:rFonts w:ascii="Arial" w:eastAsia="Arial" w:hAnsi="Arial" w:cs="Arial"/>
              </w:rPr>
              <w:t>5</w:t>
            </w:r>
            <w:r w:rsidR="00A45A82">
              <w:rPr>
                <w:rFonts w:ascii="Arial" w:eastAsia="Arial" w:hAnsi="Arial" w:cs="Arial"/>
              </w:rPr>
              <w:t>.2025</w:t>
            </w:r>
            <w:r w:rsidR="00E756FD">
              <w:rPr>
                <w:rFonts w:ascii="Arial" w:eastAsia="Arial" w:hAnsi="Arial" w:cs="Arial"/>
              </w:rPr>
              <w:t>/ 16.05.2025</w:t>
            </w:r>
            <w:r w:rsidR="00A45A82">
              <w:rPr>
                <w:rFonts w:ascii="Arial" w:eastAsia="Arial" w:hAnsi="Arial" w:cs="Arial"/>
              </w:rPr>
              <w:t>)</w:t>
            </w:r>
            <w:r w:rsidR="0DF49A0B" w:rsidRPr="009B64FE">
              <w:rPr>
                <w:rFonts w:ascii="Arial" w:eastAsia="Arial" w:hAnsi="Arial" w:cs="Arial"/>
              </w:rPr>
              <w:t xml:space="preserve"> </w:t>
            </w:r>
            <w:r w:rsidR="254D183F" w:rsidRPr="009B64FE">
              <w:rPr>
                <w:rFonts w:ascii="Arial" w:eastAsia="Arial" w:hAnsi="Arial" w:cs="Arial"/>
              </w:rPr>
              <w:t>by email</w:t>
            </w:r>
            <w:r w:rsidR="00575EB3" w:rsidRPr="009B64FE">
              <w:rPr>
                <w:rFonts w:ascii="Arial" w:eastAsia="Arial" w:hAnsi="Arial" w:cs="Arial"/>
              </w:rPr>
              <w:t xml:space="preserve"> and posted on the Blackboard announcements</w:t>
            </w:r>
            <w:r w:rsidR="254D183F" w:rsidRPr="009B64FE">
              <w:rPr>
                <w:rFonts w:ascii="Arial" w:eastAsia="Arial" w:hAnsi="Arial" w:cs="Arial"/>
              </w:rPr>
              <w:t xml:space="preserve"> no later than</w:t>
            </w:r>
            <w:r w:rsidR="35853ADA" w:rsidRPr="009B64FE">
              <w:rPr>
                <w:rFonts w:ascii="Arial" w:eastAsia="Arial" w:hAnsi="Arial" w:cs="Arial"/>
              </w:rPr>
              <w:t>:</w:t>
            </w:r>
          </w:p>
          <w:p w14:paraId="4FC0F3D7" w14:textId="65CC39AA" w:rsidR="00790299" w:rsidRPr="009B64FE" w:rsidRDefault="00790299" w:rsidP="17B4B31C">
            <w:pPr>
              <w:spacing w:line="259" w:lineRule="auto"/>
              <w:rPr>
                <w:rFonts w:ascii="Arial" w:eastAsia="Arial" w:hAnsi="Arial" w:cs="Arial"/>
              </w:rPr>
            </w:pPr>
          </w:p>
          <w:p w14:paraId="0AA0C4E3" w14:textId="3C2CE312" w:rsidR="00790299" w:rsidRPr="009B64FE" w:rsidRDefault="7D3B37E6" w:rsidP="17B4B31C">
            <w:pPr>
              <w:spacing w:line="259" w:lineRule="auto"/>
            </w:pPr>
            <w:r w:rsidRPr="009B64FE">
              <w:rPr>
                <w:rFonts w:ascii="Arial" w:eastAsia="Arial" w:hAnsi="Arial" w:cs="Arial"/>
              </w:rPr>
              <w:t>Re-assessment</w:t>
            </w:r>
            <w:r w:rsidR="004E6BDE" w:rsidRPr="009B64FE">
              <w:rPr>
                <w:rFonts w:ascii="Arial" w:eastAsia="Arial" w:hAnsi="Arial" w:cs="Arial"/>
              </w:rPr>
              <w:t>:</w:t>
            </w:r>
            <w:r w:rsidRPr="009B64FE">
              <w:rPr>
                <w:rFonts w:ascii="Arial" w:eastAsia="Arial" w:hAnsi="Arial" w:cs="Arial"/>
              </w:rPr>
              <w:t xml:space="preserve"> </w:t>
            </w:r>
            <w:r w:rsidR="009B64FE" w:rsidRPr="009B64FE">
              <w:rPr>
                <w:rFonts w:ascii="Arial" w:eastAsia="Arial" w:hAnsi="Arial" w:cs="Arial"/>
                <w:color w:val="000000" w:themeColor="text1"/>
              </w:rPr>
              <w:t>week commencing 7</w:t>
            </w:r>
            <w:r w:rsidR="009B64FE" w:rsidRPr="009B64FE">
              <w:rPr>
                <w:rFonts w:ascii="Arial" w:eastAsia="Arial" w:hAnsi="Arial" w:cs="Arial"/>
                <w:color w:val="000000" w:themeColor="text1"/>
                <w:vertAlign w:val="superscript"/>
              </w:rPr>
              <w:t>th</w:t>
            </w:r>
            <w:r w:rsidR="009B64FE" w:rsidRPr="009B64FE">
              <w:rPr>
                <w:rFonts w:ascii="Arial" w:eastAsia="Arial" w:hAnsi="Arial" w:cs="Arial"/>
                <w:color w:val="000000" w:themeColor="text1"/>
              </w:rPr>
              <w:t xml:space="preserve"> July 2025 (07</w:t>
            </w:r>
            <w:r w:rsidR="00813D62">
              <w:rPr>
                <w:rFonts w:ascii="Arial" w:eastAsia="Arial" w:hAnsi="Arial" w:cs="Arial"/>
                <w:color w:val="000000" w:themeColor="text1"/>
              </w:rPr>
              <w:t>.</w:t>
            </w:r>
            <w:r w:rsidR="009B64FE" w:rsidRPr="009B64FE">
              <w:rPr>
                <w:rFonts w:ascii="Arial" w:eastAsia="Arial" w:hAnsi="Arial" w:cs="Arial"/>
                <w:color w:val="000000" w:themeColor="text1"/>
              </w:rPr>
              <w:t>07</w:t>
            </w:r>
            <w:r w:rsidR="00813D62">
              <w:rPr>
                <w:rFonts w:ascii="Arial" w:eastAsia="Arial" w:hAnsi="Arial" w:cs="Arial"/>
                <w:color w:val="000000" w:themeColor="text1"/>
              </w:rPr>
              <w:t>.</w:t>
            </w:r>
            <w:r w:rsidR="009B64FE" w:rsidRPr="009B64FE">
              <w:rPr>
                <w:rFonts w:ascii="Arial" w:eastAsia="Arial" w:hAnsi="Arial" w:cs="Arial"/>
                <w:color w:val="000000" w:themeColor="text1"/>
              </w:rPr>
              <w:t>2025)</w:t>
            </w:r>
          </w:p>
        </w:tc>
      </w:tr>
      <w:tr w:rsidR="005D3B48" w:rsidRPr="000D5565" w14:paraId="34888FF4" w14:textId="77777777" w:rsidTr="44303588">
        <w:trPr>
          <w:trHeight w:val="521"/>
        </w:trPr>
        <w:tc>
          <w:tcPr>
            <w:tcW w:w="1951" w:type="dxa"/>
          </w:tcPr>
          <w:p w14:paraId="31101967" w14:textId="77777777" w:rsidR="005D3B48" w:rsidRPr="000D5565" w:rsidRDefault="005D3B48" w:rsidP="0039166A">
            <w:pPr>
              <w:spacing w:before="120" w:after="120" w:line="276" w:lineRule="auto"/>
              <w:rPr>
                <w:rFonts w:ascii="Arial" w:hAnsi="Arial"/>
                <w:b/>
              </w:rPr>
            </w:pPr>
            <w:r w:rsidRPr="004745EA">
              <w:rPr>
                <w:rFonts w:ascii="Arial" w:hAnsi="Arial" w:cs="Arial"/>
                <w:b/>
              </w:rPr>
              <w:t>Time Limit:</w:t>
            </w:r>
          </w:p>
        </w:tc>
        <w:tc>
          <w:tcPr>
            <w:tcW w:w="7938" w:type="dxa"/>
          </w:tcPr>
          <w:p w14:paraId="51AB527E" w14:textId="7D1647EC" w:rsidR="005D3B48" w:rsidRPr="005513AA" w:rsidRDefault="00AD2CF1" w:rsidP="0039166A">
            <w:pPr>
              <w:spacing w:before="120" w:after="120" w:line="276" w:lineRule="auto"/>
              <w:rPr>
                <w:rFonts w:ascii="Arial" w:hAnsi="Arial" w:cs="Arial"/>
              </w:rPr>
            </w:pPr>
            <w:r>
              <w:rPr>
                <w:rFonts w:ascii="Arial" w:hAnsi="Arial" w:cs="Arial"/>
              </w:rPr>
              <w:t>2</w:t>
            </w:r>
            <w:r w:rsidR="006C53A8">
              <w:rPr>
                <w:rFonts w:ascii="Arial" w:hAnsi="Arial" w:cs="Arial"/>
              </w:rPr>
              <w:t xml:space="preserve"> </w:t>
            </w:r>
            <w:r>
              <w:rPr>
                <w:rFonts w:ascii="Arial" w:hAnsi="Arial" w:cs="Arial"/>
              </w:rPr>
              <w:t>days</w:t>
            </w:r>
          </w:p>
        </w:tc>
      </w:tr>
      <w:tr w:rsidR="005D3B48" w:rsidRPr="000D5565" w14:paraId="48C4BBB9" w14:textId="77777777" w:rsidTr="44303588">
        <w:trPr>
          <w:trHeight w:val="465"/>
        </w:trPr>
        <w:tc>
          <w:tcPr>
            <w:tcW w:w="1951" w:type="dxa"/>
          </w:tcPr>
          <w:p w14:paraId="760757DB" w14:textId="77777777" w:rsidR="005D3B48" w:rsidRPr="000D5565" w:rsidRDefault="005D3B48" w:rsidP="0039166A">
            <w:pPr>
              <w:spacing w:before="120" w:after="120" w:line="276" w:lineRule="auto"/>
              <w:rPr>
                <w:rFonts w:ascii="Arial" w:hAnsi="Arial"/>
                <w:b/>
              </w:rPr>
            </w:pPr>
            <w:r>
              <w:rPr>
                <w:rFonts w:ascii="Arial" w:hAnsi="Arial"/>
                <w:b/>
              </w:rPr>
              <w:t xml:space="preserve">Weighting </w:t>
            </w:r>
          </w:p>
        </w:tc>
        <w:tc>
          <w:tcPr>
            <w:tcW w:w="7938" w:type="dxa"/>
          </w:tcPr>
          <w:p w14:paraId="12C2730F" w14:textId="0F724028" w:rsidR="005D3B48" w:rsidRPr="000D5565" w:rsidRDefault="0F7105B7" w:rsidP="0039166A">
            <w:pPr>
              <w:spacing w:before="120" w:after="120" w:line="276" w:lineRule="auto"/>
              <w:rPr>
                <w:rFonts w:ascii="Arial" w:hAnsi="Arial"/>
              </w:rPr>
            </w:pPr>
            <w:r w:rsidRPr="17B4B31C">
              <w:rPr>
                <w:rFonts w:ascii="Arial" w:hAnsi="Arial"/>
              </w:rPr>
              <w:t>This coursework assessment accounts for</w:t>
            </w:r>
            <w:r w:rsidR="58B6E0EE" w:rsidRPr="17B4B31C">
              <w:rPr>
                <w:rFonts w:ascii="Arial" w:hAnsi="Arial"/>
              </w:rPr>
              <w:t xml:space="preserve"> </w:t>
            </w:r>
            <w:r w:rsidR="005D3B48" w:rsidRPr="17B4B31C">
              <w:rPr>
                <w:rFonts w:ascii="Arial" w:hAnsi="Arial"/>
                <w:b/>
              </w:rPr>
              <w:t>70%</w:t>
            </w:r>
            <w:r w:rsidR="005D3B48" w:rsidRPr="002014B7">
              <w:rPr>
                <w:rFonts w:ascii="Arial" w:hAnsi="Arial"/>
              </w:rPr>
              <w:t xml:space="preserve"> of the total mark for this module.</w:t>
            </w:r>
          </w:p>
        </w:tc>
      </w:tr>
      <w:tr w:rsidR="005D3B48" w:rsidRPr="000D5565" w14:paraId="7C6BC700" w14:textId="77777777" w:rsidTr="44303588">
        <w:trPr>
          <w:trHeight w:val="1007"/>
        </w:trPr>
        <w:tc>
          <w:tcPr>
            <w:tcW w:w="1951" w:type="dxa"/>
          </w:tcPr>
          <w:p w14:paraId="3E6287AB" w14:textId="77777777" w:rsidR="005D3B48" w:rsidRPr="000D5565" w:rsidRDefault="005D3B48" w:rsidP="0039166A">
            <w:pPr>
              <w:spacing w:before="120" w:after="120" w:line="276" w:lineRule="auto"/>
              <w:rPr>
                <w:rFonts w:ascii="Arial" w:hAnsi="Arial"/>
                <w:b/>
              </w:rPr>
            </w:pPr>
            <w:r>
              <w:rPr>
                <w:rFonts w:ascii="Arial" w:hAnsi="Arial"/>
                <w:b/>
              </w:rPr>
              <w:t>Submission of Assessment</w:t>
            </w:r>
          </w:p>
        </w:tc>
        <w:tc>
          <w:tcPr>
            <w:tcW w:w="7938" w:type="dxa"/>
          </w:tcPr>
          <w:p w14:paraId="7DD5E774" w14:textId="4D32DF0D" w:rsidR="3929E77B" w:rsidRDefault="3929E77B" w:rsidP="17B4B31C">
            <w:pPr>
              <w:rPr>
                <w:rFonts w:ascii="Arial" w:hAnsi="Arial" w:cs="Arial"/>
                <w:b/>
                <w:bCs/>
              </w:rPr>
            </w:pPr>
            <w:r w:rsidRPr="17B4B31C">
              <w:rPr>
                <w:rFonts w:ascii="Arial" w:hAnsi="Arial" w:cs="Arial"/>
                <w:b/>
                <w:bCs/>
              </w:rPr>
              <w:t xml:space="preserve">Your assignment must be submitted electronically via </w:t>
            </w:r>
            <w:r w:rsidR="2A2AB738" w:rsidRPr="17B4B31C">
              <w:rPr>
                <w:rFonts w:ascii="Arial" w:hAnsi="Arial" w:cs="Arial"/>
                <w:b/>
                <w:bCs/>
              </w:rPr>
              <w:t>the p</w:t>
            </w:r>
            <w:r w:rsidR="77CECCAC" w:rsidRPr="17B4B31C">
              <w:rPr>
                <w:rFonts w:ascii="Arial" w:hAnsi="Arial" w:cs="Arial"/>
                <w:b/>
                <w:bCs/>
              </w:rPr>
              <w:t xml:space="preserve">ortal by the given deadline. </w:t>
            </w:r>
            <w:r w:rsidR="2059D6A4" w:rsidRPr="17B4B31C">
              <w:rPr>
                <w:rFonts w:ascii="Arial" w:hAnsi="Arial" w:cs="Arial"/>
                <w:b/>
                <w:bCs/>
              </w:rPr>
              <w:t xml:space="preserve">You will find the portal </w:t>
            </w:r>
            <w:r w:rsidR="220F1F1D" w:rsidRPr="17B4B31C">
              <w:rPr>
                <w:rFonts w:ascii="Arial" w:hAnsi="Arial" w:cs="Arial"/>
                <w:b/>
                <w:bCs/>
              </w:rPr>
              <w:t>on the module’s eLP site under ‘Assessment’.</w:t>
            </w:r>
          </w:p>
          <w:p w14:paraId="11F85FB3" w14:textId="32176142" w:rsidR="18F2531C" w:rsidRDefault="18F2531C" w:rsidP="17B4B31C">
            <w:pPr>
              <w:rPr>
                <w:rFonts w:ascii="Arial" w:hAnsi="Arial" w:cs="Arial"/>
                <w:i/>
                <w:iCs/>
              </w:rPr>
            </w:pPr>
            <w:r w:rsidRPr="17B4B31C">
              <w:rPr>
                <w:rFonts w:ascii="Arial" w:hAnsi="Arial" w:cs="Arial"/>
                <w:b/>
                <w:bCs/>
              </w:rPr>
              <w:t>Important</w:t>
            </w:r>
            <w:r w:rsidRPr="17B4B31C">
              <w:rPr>
                <w:rFonts w:ascii="Arial" w:hAnsi="Arial" w:cs="Arial"/>
                <w:i/>
                <w:iCs/>
              </w:rPr>
              <w:t xml:space="preserve">: </w:t>
            </w:r>
            <w:r w:rsidR="58B6E0EE" w:rsidRPr="17B4B31C">
              <w:rPr>
                <w:rFonts w:ascii="Arial" w:hAnsi="Arial" w:cs="Arial"/>
                <w:i/>
                <w:iCs/>
              </w:rPr>
              <w:t xml:space="preserve">Please do not email your </w:t>
            </w:r>
            <w:r w:rsidR="3FA35E20" w:rsidRPr="17B4B31C">
              <w:rPr>
                <w:rFonts w:ascii="Arial" w:hAnsi="Arial" w:cs="Arial"/>
                <w:i/>
                <w:iCs/>
              </w:rPr>
              <w:t xml:space="preserve">assessment </w:t>
            </w:r>
            <w:r w:rsidR="58B6E0EE" w:rsidRPr="17B4B31C">
              <w:rPr>
                <w:rFonts w:ascii="Arial" w:hAnsi="Arial" w:cs="Arial"/>
                <w:i/>
                <w:iCs/>
              </w:rPr>
              <w:t xml:space="preserve">as an attachment unless you are asked to do so by a Programme Administrator or the Module Leader. </w:t>
            </w:r>
          </w:p>
          <w:p w14:paraId="1C2CC419" w14:textId="759A818F" w:rsidR="005D3B48" w:rsidRPr="005B0593" w:rsidRDefault="005D3B48" w:rsidP="0039166A">
            <w:pPr>
              <w:rPr>
                <w:rFonts w:ascii="Arial" w:hAnsi="Arial" w:cs="Arial"/>
                <w:i/>
              </w:rPr>
            </w:pPr>
            <w:r w:rsidRPr="004745EA">
              <w:rPr>
                <w:rFonts w:ascii="Arial" w:hAnsi="Arial" w:cs="Arial"/>
                <w:i/>
              </w:rPr>
              <w:t xml:space="preserve">It is </w:t>
            </w:r>
            <w:r w:rsidR="01702076" w:rsidRPr="17B4B31C">
              <w:rPr>
                <w:rFonts w:ascii="Arial" w:hAnsi="Arial" w:cs="Arial"/>
                <w:i/>
                <w:iCs/>
              </w:rPr>
              <w:t>the student’s</w:t>
            </w:r>
            <w:r w:rsidRPr="004745EA">
              <w:rPr>
                <w:rFonts w:ascii="Arial" w:hAnsi="Arial" w:cs="Arial"/>
                <w:i/>
              </w:rPr>
              <w:t xml:space="preserve"> responsibility to ensure that </w:t>
            </w:r>
            <w:r w:rsidR="295BF1F2" w:rsidRPr="17B4B31C">
              <w:rPr>
                <w:rFonts w:ascii="Arial" w:hAnsi="Arial" w:cs="Arial"/>
                <w:i/>
                <w:iCs/>
              </w:rPr>
              <w:t xml:space="preserve">the </w:t>
            </w:r>
            <w:r w:rsidR="1F53F101" w:rsidRPr="17B4B31C">
              <w:rPr>
                <w:rFonts w:ascii="Arial" w:hAnsi="Arial" w:cs="Arial"/>
                <w:i/>
                <w:iCs/>
              </w:rPr>
              <w:t xml:space="preserve">assessment </w:t>
            </w:r>
            <w:r w:rsidR="6B076ECC" w:rsidRPr="17B4B31C">
              <w:rPr>
                <w:rFonts w:ascii="Arial" w:hAnsi="Arial" w:cs="Arial"/>
                <w:i/>
                <w:iCs/>
              </w:rPr>
              <w:t xml:space="preserve">is </w:t>
            </w:r>
            <w:r w:rsidR="58B6E0EE" w:rsidRPr="17B4B31C">
              <w:rPr>
                <w:rFonts w:ascii="Arial" w:hAnsi="Arial" w:cs="Arial"/>
                <w:i/>
                <w:iCs/>
              </w:rPr>
              <w:t>s</w:t>
            </w:r>
            <w:r w:rsidR="6B076ECC" w:rsidRPr="17B4B31C">
              <w:rPr>
                <w:rFonts w:ascii="Arial" w:hAnsi="Arial" w:cs="Arial"/>
                <w:i/>
                <w:iCs/>
              </w:rPr>
              <w:t>ubmitted</w:t>
            </w:r>
            <w:r w:rsidRPr="004745EA">
              <w:rPr>
                <w:rFonts w:ascii="Arial" w:hAnsi="Arial" w:cs="Arial"/>
                <w:i/>
              </w:rPr>
              <w:t xml:space="preserve"> before the submission deadline stated above. Refer to the University policy on late submission of work (see below) for further information about this. </w:t>
            </w:r>
          </w:p>
        </w:tc>
      </w:tr>
    </w:tbl>
    <w:p w14:paraId="2DDB9122" w14:textId="37576EFB" w:rsidR="44303588" w:rsidRDefault="44303588" w:rsidP="44303588">
      <w:pPr>
        <w:spacing w:line="276" w:lineRule="auto"/>
        <w:jc w:val="both"/>
        <w:rPr>
          <w:rFonts w:ascii="Arial" w:hAnsi="Arial"/>
          <w:b/>
          <w:bCs/>
        </w:rPr>
      </w:pPr>
    </w:p>
    <w:p w14:paraId="13AFC415" w14:textId="77777777" w:rsidR="005D3B48" w:rsidRPr="007555A1" w:rsidRDefault="005D3B48" w:rsidP="005D3B48">
      <w:pPr>
        <w:spacing w:line="276" w:lineRule="auto"/>
        <w:jc w:val="both"/>
        <w:rPr>
          <w:rFonts w:ascii="Arial" w:hAnsi="Arial"/>
          <w:b/>
        </w:rPr>
      </w:pPr>
      <w:r w:rsidRPr="006C65DB">
        <w:rPr>
          <w:rFonts w:ascii="Arial" w:hAnsi="Arial"/>
          <w:b/>
        </w:rPr>
        <w:t>Instructions on Assessment</w:t>
      </w:r>
    </w:p>
    <w:p w14:paraId="59020490" w14:textId="2F11AB82" w:rsidR="005D3B48" w:rsidRPr="000C6CDA" w:rsidRDefault="005D3B48" w:rsidP="005D3B48">
      <w:pPr>
        <w:jc w:val="both"/>
        <w:rPr>
          <w:rFonts w:ascii="Arial" w:hAnsi="Arial" w:cs="Arial"/>
        </w:rPr>
      </w:pPr>
      <w:r>
        <w:rPr>
          <w:noProof/>
        </w:rPr>
        <mc:AlternateContent>
          <mc:Choice Requires="wps">
            <w:drawing>
              <wp:anchor distT="4294967295" distB="4294967295" distL="114300" distR="114300" simplePos="0" relativeHeight="251658240" behindDoc="0" locked="0" layoutInCell="1" allowOverlap="1" wp14:anchorId="4206B228" wp14:editId="40C70B84">
                <wp:simplePos x="0" y="0"/>
                <wp:positionH relativeFrom="margin">
                  <wp:posOffset>0</wp:posOffset>
                </wp:positionH>
                <wp:positionV relativeFrom="paragraph">
                  <wp:posOffset>-1</wp:posOffset>
                </wp:positionV>
                <wp:extent cx="6232525" cy="0"/>
                <wp:effectExtent l="0" t="0" r="0" b="0"/>
                <wp:wrapNone/>
                <wp:docPr id="34811791" name="Straight Connector 348117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232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94ADA3" id="Straight Connector 34811791"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0,0" to="490.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" strokecolor="black [3040]">
                <o:lock v:ext="edit" shapetype="f"/>
                <w10:wrap anchorx="margin"/>
              </v:line>
            </w:pict>
          </mc:Fallback>
        </mc:AlternateContent>
      </w:r>
    </w:p>
    <w:p w14:paraId="6EE79E89" w14:textId="6E366128" w:rsidR="005D3B48" w:rsidRDefault="005D3B48" w:rsidP="009E5E22">
      <w:pPr>
        <w:rPr>
          <w:rFonts w:ascii="Arial" w:hAnsi="Arial" w:cs="Arial"/>
        </w:rPr>
      </w:pPr>
      <w:bookmarkStart w:id="0" w:name="_Hlk141365914"/>
      <w:r w:rsidRPr="007F6EBC">
        <w:rPr>
          <w:rFonts w:ascii="Arial" w:hAnsi="Arial" w:cs="Arial"/>
        </w:rPr>
        <w:t xml:space="preserve">You must </w:t>
      </w:r>
      <w:r w:rsidR="4E541F92" w:rsidRPr="17B4B31C">
        <w:rPr>
          <w:rFonts w:ascii="Arial" w:hAnsi="Arial" w:cs="Arial"/>
        </w:rPr>
        <w:t xml:space="preserve">submit </w:t>
      </w:r>
      <w:r w:rsidR="58B6E0EE" w:rsidRPr="17B4B31C">
        <w:rPr>
          <w:rFonts w:ascii="Arial" w:hAnsi="Arial" w:cs="Arial"/>
        </w:rPr>
        <w:t>answer</w:t>
      </w:r>
      <w:r w:rsidR="451AE779" w:rsidRPr="17B4B31C">
        <w:rPr>
          <w:rFonts w:ascii="Arial" w:hAnsi="Arial" w:cs="Arial"/>
        </w:rPr>
        <w:t>s (and/or codes)</w:t>
      </w:r>
      <w:r w:rsidR="2DA47A12" w:rsidRPr="17B4B31C">
        <w:rPr>
          <w:rFonts w:ascii="Arial" w:hAnsi="Arial" w:cs="Arial"/>
        </w:rPr>
        <w:t xml:space="preserve"> to</w:t>
      </w:r>
      <w:r w:rsidR="58B6E0EE" w:rsidRPr="17B4B31C">
        <w:rPr>
          <w:rFonts w:ascii="Arial" w:hAnsi="Arial" w:cs="Arial"/>
        </w:rPr>
        <w:t xml:space="preserve"> </w:t>
      </w:r>
      <w:r>
        <w:rPr>
          <w:rFonts w:ascii="Arial" w:hAnsi="Arial" w:cs="Arial"/>
        </w:rPr>
        <w:t xml:space="preserve">questions </w:t>
      </w:r>
      <w:r w:rsidR="6502055F" w:rsidRPr="17B4B31C">
        <w:rPr>
          <w:rFonts w:ascii="Arial" w:hAnsi="Arial" w:cs="Arial"/>
        </w:rPr>
        <w:t>1 - 5</w:t>
      </w:r>
      <w:r w:rsidR="58B6E0EE" w:rsidRPr="17B4B31C">
        <w:rPr>
          <w:rFonts w:ascii="Arial" w:hAnsi="Arial" w:cs="Arial"/>
        </w:rPr>
        <w:t xml:space="preserve"> </w:t>
      </w:r>
      <w:r w:rsidR="0056743C">
        <w:rPr>
          <w:rFonts w:ascii="Arial" w:hAnsi="Arial" w:cs="Arial"/>
        </w:rPr>
        <w:t xml:space="preserve">electronically </w:t>
      </w:r>
      <w:r>
        <w:rPr>
          <w:rFonts w:ascii="Arial" w:hAnsi="Arial" w:cs="Arial"/>
        </w:rPr>
        <w:t>using the link provided</w:t>
      </w:r>
      <w:r w:rsidR="00306C59">
        <w:rPr>
          <w:rFonts w:ascii="Arial" w:hAnsi="Arial" w:cs="Arial"/>
        </w:rPr>
        <w:t xml:space="preserve"> </w:t>
      </w:r>
      <w:r w:rsidR="00306C59" w:rsidRPr="00306C59">
        <w:rPr>
          <w:rFonts w:ascii="Arial" w:hAnsi="Arial" w:cs="Arial"/>
        </w:rPr>
        <w:t xml:space="preserve">in Assessment folder- Assessment </w:t>
      </w:r>
      <w:r w:rsidR="00306C59">
        <w:rPr>
          <w:rFonts w:ascii="Arial" w:hAnsi="Arial" w:cs="Arial"/>
        </w:rPr>
        <w:t>2</w:t>
      </w:r>
      <w:r w:rsidR="00306C59" w:rsidRPr="00306C59">
        <w:rPr>
          <w:rFonts w:ascii="Arial" w:hAnsi="Arial" w:cs="Arial"/>
        </w:rPr>
        <w:t xml:space="preserve"> on Blackboard</w:t>
      </w:r>
      <w:r w:rsidR="47DC0286" w:rsidRPr="17B4B31C">
        <w:rPr>
          <w:rFonts w:ascii="Arial" w:hAnsi="Arial" w:cs="Arial"/>
        </w:rPr>
        <w:t xml:space="preserve"> and</w:t>
      </w:r>
      <w:r w:rsidR="009D15E8">
        <w:rPr>
          <w:rFonts w:ascii="Arial" w:hAnsi="Arial" w:cs="Arial"/>
        </w:rPr>
        <w:t xml:space="preserve"> prepare </w:t>
      </w:r>
      <w:r w:rsidR="6A746D2D" w:rsidRPr="17B4B31C">
        <w:rPr>
          <w:rFonts w:ascii="Arial" w:hAnsi="Arial" w:cs="Arial"/>
        </w:rPr>
        <w:t xml:space="preserve">for </w:t>
      </w:r>
      <w:r w:rsidR="009D15E8">
        <w:rPr>
          <w:rFonts w:ascii="Arial" w:hAnsi="Arial" w:cs="Arial"/>
        </w:rPr>
        <w:t xml:space="preserve">a presentation to explain your </w:t>
      </w:r>
      <w:r w:rsidR="006073B7">
        <w:rPr>
          <w:rFonts w:ascii="Arial" w:hAnsi="Arial" w:cs="Arial"/>
        </w:rPr>
        <w:t>coding task</w:t>
      </w:r>
      <w:r w:rsidR="03F2CFD8" w:rsidRPr="17B4B31C">
        <w:rPr>
          <w:rFonts w:ascii="Arial" w:hAnsi="Arial" w:cs="Arial"/>
        </w:rPr>
        <w:t xml:space="preserve"> on question 5</w:t>
      </w:r>
      <w:r w:rsidR="006073B7">
        <w:rPr>
          <w:rFonts w:ascii="Arial" w:hAnsi="Arial" w:cs="Arial"/>
        </w:rPr>
        <w:t>.</w:t>
      </w:r>
    </w:p>
    <w:p w14:paraId="44D07F0D" w14:textId="77777777" w:rsidR="00E770D8" w:rsidRDefault="00E770D8" w:rsidP="005D3B48">
      <w:pPr>
        <w:spacing w:line="276" w:lineRule="auto"/>
        <w:rPr>
          <w:rFonts w:ascii="Arial" w:hAnsi="Arial" w:cs="Arial"/>
          <w:b/>
          <w:bCs/>
        </w:rPr>
      </w:pPr>
    </w:p>
    <w:p w14:paraId="46B9DE03" w14:textId="3621AC01" w:rsidR="005D3B48" w:rsidRPr="007F6EBC" w:rsidRDefault="005D3B48" w:rsidP="005D3B48">
      <w:pPr>
        <w:spacing w:line="276" w:lineRule="auto"/>
        <w:rPr>
          <w:rFonts w:ascii="Arial" w:hAnsi="Arial" w:cs="Arial"/>
          <w:b/>
          <w:bCs/>
        </w:rPr>
      </w:pPr>
      <w:r w:rsidRPr="007F6EBC">
        <w:rPr>
          <w:rFonts w:ascii="Arial" w:hAnsi="Arial" w:cs="Arial"/>
          <w:b/>
          <w:bCs/>
        </w:rPr>
        <w:t>Instructions on Assessment</w:t>
      </w:r>
    </w:p>
    <w:p w14:paraId="0A54017B" w14:textId="4514EE92" w:rsidR="005D3B48" w:rsidRDefault="005D3B48" w:rsidP="005D3B48">
      <w:pPr>
        <w:spacing w:line="276" w:lineRule="auto"/>
        <w:rPr>
          <w:rFonts w:ascii="Arial" w:hAnsi="Arial" w:cs="Arial"/>
          <w:b/>
        </w:rPr>
      </w:pPr>
    </w:p>
    <w:p w14:paraId="5A21C83B" w14:textId="35798455" w:rsidR="00486603" w:rsidRDefault="1A6C4C4E" w:rsidP="00A239A0">
      <w:pPr>
        <w:pStyle w:val="ListParagraph"/>
        <w:numPr>
          <w:ilvl w:val="0"/>
          <w:numId w:val="32"/>
        </w:numPr>
        <w:spacing w:line="276" w:lineRule="auto"/>
        <w:rPr>
          <w:rFonts w:ascii="Arial" w:eastAsia="Arial" w:hAnsi="Arial" w:cs="Arial"/>
          <w:color w:val="000000" w:themeColor="text1"/>
          <w:sz w:val="20"/>
          <w:szCs w:val="20"/>
        </w:rPr>
      </w:pPr>
      <w:r w:rsidRPr="17B4B31C">
        <w:rPr>
          <w:rFonts w:ascii="Arial" w:hAnsi="Arial" w:cs="Arial"/>
          <w:sz w:val="20"/>
          <w:szCs w:val="20"/>
        </w:rPr>
        <w:t xml:space="preserve">This </w:t>
      </w:r>
      <w:r w:rsidR="6BA7925B" w:rsidRPr="17B4B31C">
        <w:rPr>
          <w:rFonts w:ascii="Arial" w:eastAsia="Arial" w:hAnsi="Arial" w:cs="Arial"/>
          <w:color w:val="000000" w:themeColor="text1"/>
          <w:sz w:val="20"/>
          <w:szCs w:val="20"/>
        </w:rPr>
        <w:t>coursework</w:t>
      </w:r>
      <w:r w:rsidR="6BA7925B" w:rsidRPr="17B4B31C">
        <w:rPr>
          <w:rFonts w:ascii="Arial" w:hAnsi="Arial" w:cs="Arial"/>
          <w:sz w:val="20"/>
          <w:szCs w:val="20"/>
        </w:rPr>
        <w:t xml:space="preserve"> has two </w:t>
      </w:r>
      <w:r w:rsidRPr="17B4B31C">
        <w:rPr>
          <w:rFonts w:ascii="Arial" w:hAnsi="Arial" w:cs="Arial"/>
          <w:sz w:val="20"/>
          <w:szCs w:val="20"/>
        </w:rPr>
        <w:t>assessment</w:t>
      </w:r>
      <w:r w:rsidR="78170D7D" w:rsidRPr="17B4B31C">
        <w:rPr>
          <w:rFonts w:ascii="Arial" w:hAnsi="Arial" w:cs="Arial"/>
          <w:sz w:val="20"/>
          <w:szCs w:val="20"/>
        </w:rPr>
        <w:t>s</w:t>
      </w:r>
      <w:r w:rsidR="43CC3E9F" w:rsidRPr="17B4B31C">
        <w:rPr>
          <w:rFonts w:ascii="Arial" w:hAnsi="Arial" w:cs="Arial"/>
          <w:sz w:val="20"/>
          <w:szCs w:val="20"/>
        </w:rPr>
        <w:t xml:space="preserve">: </w:t>
      </w:r>
      <w:r w:rsidR="43CC3E9F" w:rsidRPr="17B4B31C">
        <w:rPr>
          <w:rFonts w:cs="Calibri"/>
          <w:b/>
          <w:bCs/>
          <w:color w:val="000000" w:themeColor="text1"/>
        </w:rPr>
        <w:t>Part A:</w:t>
      </w:r>
      <w:r w:rsidR="43CC3E9F" w:rsidRPr="17B4B31C">
        <w:rPr>
          <w:rFonts w:cs="Calibri"/>
          <w:color w:val="000000" w:themeColor="text1"/>
        </w:rPr>
        <w:t xml:space="preserve"> </w:t>
      </w:r>
      <w:r w:rsidR="43CC3E9F" w:rsidRPr="17B4B31C">
        <w:rPr>
          <w:rFonts w:ascii="Arial" w:eastAsia="Arial" w:hAnsi="Arial" w:cs="Arial"/>
          <w:color w:val="000000" w:themeColor="text1"/>
          <w:sz w:val="20"/>
          <w:szCs w:val="20"/>
        </w:rPr>
        <w:t>Questions 1 to 4 and</w:t>
      </w:r>
      <w:r w:rsidR="43CC3E9F" w:rsidRPr="17B4B31C">
        <w:rPr>
          <w:rFonts w:ascii="Arial" w:eastAsia="Arial" w:hAnsi="Arial" w:cs="Arial"/>
          <w:b/>
          <w:bCs/>
          <w:color w:val="000000" w:themeColor="text1"/>
          <w:sz w:val="20"/>
          <w:szCs w:val="20"/>
        </w:rPr>
        <w:t xml:space="preserve"> Part B: </w:t>
      </w:r>
      <w:r w:rsidR="43CC3E9F" w:rsidRPr="17B4B31C">
        <w:rPr>
          <w:rFonts w:ascii="Arial" w:eastAsia="Arial" w:hAnsi="Arial" w:cs="Arial"/>
          <w:color w:val="000000" w:themeColor="text1"/>
          <w:sz w:val="20"/>
          <w:szCs w:val="20"/>
        </w:rPr>
        <w:t>Question 5</w:t>
      </w:r>
      <w:r w:rsidR="5D9301F0" w:rsidRPr="17B4B31C">
        <w:rPr>
          <w:rFonts w:ascii="Arial" w:eastAsia="Arial" w:hAnsi="Arial" w:cs="Arial"/>
          <w:color w:val="000000" w:themeColor="text1"/>
          <w:sz w:val="20"/>
          <w:szCs w:val="20"/>
        </w:rPr>
        <w:t>.</w:t>
      </w:r>
    </w:p>
    <w:p w14:paraId="62722053" w14:textId="762ED01F" w:rsidR="004A1AC0" w:rsidRPr="00F51417" w:rsidRDefault="00DF54A6" w:rsidP="00B95930">
      <w:pPr>
        <w:pStyle w:val="ListParagraph"/>
        <w:numPr>
          <w:ilvl w:val="0"/>
          <w:numId w:val="32"/>
        </w:numPr>
        <w:rPr>
          <w:rFonts w:ascii="Arial" w:hAnsi="Arial" w:cs="Arial"/>
          <w:sz w:val="20"/>
          <w:szCs w:val="20"/>
        </w:rPr>
      </w:pPr>
      <w:r w:rsidRPr="00F51417">
        <w:rPr>
          <w:rFonts w:ascii="Arial" w:hAnsi="Arial" w:cs="Arial"/>
          <w:sz w:val="20"/>
          <w:szCs w:val="20"/>
        </w:rPr>
        <w:t xml:space="preserve">Students must answer (or write) the </w:t>
      </w:r>
      <w:r w:rsidRPr="008D7AAA">
        <w:rPr>
          <w:rFonts w:ascii="Arial" w:hAnsi="Arial" w:cs="Arial"/>
          <w:b/>
          <w:bCs/>
          <w:sz w:val="20"/>
          <w:szCs w:val="20"/>
        </w:rPr>
        <w:t>coding tasks</w:t>
      </w:r>
      <w:r w:rsidRPr="00F51417">
        <w:rPr>
          <w:rFonts w:ascii="Arial" w:hAnsi="Arial" w:cs="Arial"/>
          <w:sz w:val="20"/>
          <w:szCs w:val="20"/>
        </w:rPr>
        <w:t xml:space="preserve"> for </w:t>
      </w:r>
      <w:r w:rsidRPr="00861B96">
        <w:rPr>
          <w:rFonts w:ascii="Arial" w:hAnsi="Arial" w:cs="Arial"/>
          <w:b/>
          <w:bCs/>
          <w:sz w:val="20"/>
          <w:szCs w:val="20"/>
        </w:rPr>
        <w:t>Part A</w:t>
      </w:r>
      <w:r w:rsidRPr="00F51417">
        <w:rPr>
          <w:rFonts w:ascii="Arial" w:hAnsi="Arial" w:cs="Arial"/>
          <w:sz w:val="20"/>
          <w:szCs w:val="20"/>
        </w:rPr>
        <w:t xml:space="preserve"> and </w:t>
      </w:r>
      <w:r w:rsidRPr="00861B96">
        <w:rPr>
          <w:rFonts w:ascii="Arial" w:hAnsi="Arial" w:cs="Arial"/>
          <w:b/>
          <w:bCs/>
          <w:sz w:val="20"/>
          <w:szCs w:val="20"/>
        </w:rPr>
        <w:t>Part B</w:t>
      </w:r>
      <w:r w:rsidRPr="00F51417">
        <w:rPr>
          <w:rFonts w:ascii="Arial" w:hAnsi="Arial" w:cs="Arial"/>
          <w:sz w:val="20"/>
          <w:szCs w:val="20"/>
        </w:rPr>
        <w:t xml:space="preserve"> </w:t>
      </w:r>
      <w:r w:rsidRPr="00861B96">
        <w:rPr>
          <w:rFonts w:ascii="Arial" w:hAnsi="Arial" w:cs="Arial"/>
          <w:b/>
          <w:bCs/>
          <w:sz w:val="20"/>
          <w:szCs w:val="20"/>
        </w:rPr>
        <w:t>using Colab, or “Colaboratory</w:t>
      </w:r>
      <w:r w:rsidRPr="00F51417">
        <w:rPr>
          <w:rFonts w:ascii="Arial" w:hAnsi="Arial" w:cs="Arial"/>
          <w:sz w:val="20"/>
          <w:szCs w:val="20"/>
        </w:rPr>
        <w:t>”.</w:t>
      </w:r>
    </w:p>
    <w:p w14:paraId="309C172B" w14:textId="4B09E736" w:rsidR="17B4B31C" w:rsidRDefault="17B4B31C" w:rsidP="17B4B31C">
      <w:pPr>
        <w:spacing w:line="276" w:lineRule="auto"/>
        <w:rPr>
          <w:rFonts w:ascii="Arial" w:eastAsia="Arial" w:hAnsi="Arial" w:cs="Arial"/>
          <w:color w:val="000000" w:themeColor="text1"/>
          <w:sz w:val="22"/>
          <w:szCs w:val="22"/>
        </w:rPr>
      </w:pPr>
    </w:p>
    <w:p w14:paraId="3A8B9811" w14:textId="6E2D3A9E" w:rsidR="00D12772" w:rsidRDefault="00486603" w:rsidP="00D12772">
      <w:pPr>
        <w:pStyle w:val="ListParagraph"/>
        <w:numPr>
          <w:ilvl w:val="0"/>
          <w:numId w:val="32"/>
        </w:numPr>
        <w:spacing w:line="276" w:lineRule="auto"/>
        <w:rPr>
          <w:rFonts w:ascii="Arial" w:hAnsi="Arial" w:cs="Arial"/>
          <w:sz w:val="20"/>
          <w:szCs w:val="20"/>
        </w:rPr>
      </w:pPr>
      <w:r w:rsidRPr="000F623B">
        <w:rPr>
          <w:rFonts w:ascii="Arial" w:hAnsi="Arial" w:cs="Arial"/>
          <w:b/>
          <w:bCs/>
          <w:sz w:val="20"/>
          <w:szCs w:val="20"/>
        </w:rPr>
        <w:lastRenderedPageBreak/>
        <w:t>Part A</w:t>
      </w:r>
      <w:r w:rsidR="00197C64">
        <w:rPr>
          <w:rFonts w:ascii="Arial" w:hAnsi="Arial" w:cs="Arial"/>
          <w:b/>
          <w:bCs/>
          <w:sz w:val="20"/>
          <w:szCs w:val="20"/>
        </w:rPr>
        <w:t xml:space="preserve"> [</w:t>
      </w:r>
      <w:r w:rsidR="25C84B0D" w:rsidRPr="67D334A9">
        <w:rPr>
          <w:rFonts w:ascii="Arial" w:hAnsi="Arial" w:cs="Arial"/>
          <w:b/>
          <w:bCs/>
          <w:sz w:val="20"/>
          <w:szCs w:val="20"/>
        </w:rPr>
        <w:t>2</w:t>
      </w:r>
      <w:r w:rsidR="00197C64" w:rsidRPr="67D334A9">
        <w:rPr>
          <w:rFonts w:ascii="Arial" w:hAnsi="Arial" w:cs="Arial"/>
          <w:b/>
          <w:bCs/>
          <w:sz w:val="20"/>
          <w:szCs w:val="20"/>
        </w:rPr>
        <w:t>0</w:t>
      </w:r>
      <w:r w:rsidR="00197C64">
        <w:rPr>
          <w:rFonts w:ascii="Arial" w:hAnsi="Arial" w:cs="Arial"/>
          <w:b/>
          <w:bCs/>
          <w:sz w:val="20"/>
          <w:szCs w:val="20"/>
        </w:rPr>
        <w:t xml:space="preserve"> Marks]</w:t>
      </w:r>
      <w:r w:rsidR="00FC698B">
        <w:rPr>
          <w:rFonts w:ascii="Arial" w:hAnsi="Arial" w:cs="Arial"/>
          <w:b/>
          <w:bCs/>
          <w:sz w:val="20"/>
          <w:szCs w:val="20"/>
        </w:rPr>
        <w:t xml:space="preserve"> (</w:t>
      </w:r>
      <w:r w:rsidR="005B5E40">
        <w:rPr>
          <w:rFonts w:ascii="Arial" w:hAnsi="Arial" w:cs="Arial"/>
          <w:b/>
          <w:bCs/>
          <w:sz w:val="20"/>
          <w:szCs w:val="20"/>
        </w:rPr>
        <w:t>ML</w:t>
      </w:r>
      <w:r w:rsidR="00E62970">
        <w:rPr>
          <w:rFonts w:ascii="Arial" w:hAnsi="Arial" w:cs="Arial"/>
          <w:b/>
          <w:bCs/>
          <w:sz w:val="20"/>
          <w:szCs w:val="20"/>
        </w:rPr>
        <w:t>O</w:t>
      </w:r>
      <w:r w:rsidR="005B5E40">
        <w:rPr>
          <w:rFonts w:ascii="Arial" w:hAnsi="Arial" w:cs="Arial"/>
          <w:b/>
          <w:bCs/>
          <w:sz w:val="20"/>
          <w:szCs w:val="20"/>
        </w:rPr>
        <w:t>3</w:t>
      </w:r>
      <w:r w:rsidR="00C93B40">
        <w:rPr>
          <w:rFonts w:ascii="Arial" w:hAnsi="Arial" w:cs="Arial"/>
          <w:b/>
          <w:bCs/>
          <w:sz w:val="20"/>
          <w:szCs w:val="20"/>
        </w:rPr>
        <w:t>)</w:t>
      </w:r>
      <w:r w:rsidRPr="000F623B">
        <w:rPr>
          <w:rFonts w:ascii="Arial" w:hAnsi="Arial" w:cs="Arial"/>
          <w:b/>
          <w:bCs/>
          <w:sz w:val="20"/>
          <w:szCs w:val="20"/>
        </w:rPr>
        <w:t>:</w:t>
      </w:r>
      <w:r w:rsidRPr="000F623B">
        <w:rPr>
          <w:rFonts w:ascii="Arial" w:hAnsi="Arial" w:cs="Arial"/>
          <w:sz w:val="20"/>
          <w:szCs w:val="20"/>
        </w:rPr>
        <w:t xml:space="preserve"> </w:t>
      </w:r>
      <w:r w:rsidR="00C84B89">
        <w:rPr>
          <w:rFonts w:ascii="Arial" w:hAnsi="Arial" w:cs="Arial"/>
          <w:sz w:val="20"/>
          <w:szCs w:val="20"/>
        </w:rPr>
        <w:t>An</w:t>
      </w:r>
      <w:r w:rsidR="00C84B89" w:rsidRPr="00C84B89">
        <w:rPr>
          <w:rFonts w:ascii="Arial" w:hAnsi="Arial" w:cs="Arial"/>
          <w:sz w:val="20"/>
          <w:szCs w:val="20"/>
        </w:rPr>
        <w:t xml:space="preserve"> individual written </w:t>
      </w:r>
      <w:r w:rsidR="51A0477A" w:rsidRPr="17B4B31C">
        <w:rPr>
          <w:rFonts w:ascii="Arial" w:hAnsi="Arial" w:cs="Arial"/>
          <w:sz w:val="20"/>
          <w:szCs w:val="20"/>
        </w:rPr>
        <w:t xml:space="preserve">or coding </w:t>
      </w:r>
      <w:r w:rsidR="00C84B89" w:rsidRPr="00C84B89">
        <w:rPr>
          <w:rFonts w:ascii="Arial" w:hAnsi="Arial" w:cs="Arial"/>
          <w:sz w:val="20"/>
          <w:szCs w:val="20"/>
        </w:rPr>
        <w:t xml:space="preserve">response to </w:t>
      </w:r>
      <w:r w:rsidR="6A8A498C" w:rsidRPr="17B4B31C">
        <w:rPr>
          <w:rFonts w:ascii="Arial" w:hAnsi="Arial" w:cs="Arial"/>
          <w:sz w:val="20"/>
          <w:szCs w:val="20"/>
        </w:rPr>
        <w:t>4</w:t>
      </w:r>
      <w:r w:rsidRPr="000F623B">
        <w:rPr>
          <w:rFonts w:ascii="Arial" w:hAnsi="Arial" w:cs="Arial"/>
          <w:sz w:val="20"/>
          <w:szCs w:val="20"/>
        </w:rPr>
        <w:t xml:space="preserve"> questions </w:t>
      </w:r>
      <w:r w:rsidR="02DC09DD" w:rsidRPr="17B4B31C">
        <w:rPr>
          <w:rFonts w:ascii="Arial" w:hAnsi="Arial" w:cs="Arial"/>
          <w:sz w:val="20"/>
          <w:szCs w:val="20"/>
        </w:rPr>
        <w:t>on concepts in</w:t>
      </w:r>
      <w:r w:rsidR="1A6C4C4E" w:rsidRPr="17B4B31C">
        <w:rPr>
          <w:rFonts w:ascii="Arial" w:hAnsi="Arial" w:cs="Arial"/>
          <w:sz w:val="20"/>
          <w:szCs w:val="20"/>
        </w:rPr>
        <w:t xml:space="preserve"> </w:t>
      </w:r>
      <w:r w:rsidRPr="000F623B">
        <w:rPr>
          <w:rFonts w:ascii="Arial" w:hAnsi="Arial" w:cs="Arial"/>
          <w:sz w:val="20"/>
          <w:szCs w:val="20"/>
        </w:rPr>
        <w:t xml:space="preserve">Python programming. </w:t>
      </w:r>
      <w:r w:rsidRPr="67D334A9">
        <w:rPr>
          <w:rFonts w:ascii="Arial" w:hAnsi="Arial" w:cs="Arial"/>
          <w:b/>
          <w:sz w:val="20"/>
          <w:szCs w:val="20"/>
        </w:rPr>
        <w:t>Questions 1, 2, 3, and 4</w:t>
      </w:r>
      <w:r w:rsidRPr="000F623B">
        <w:rPr>
          <w:rFonts w:ascii="Arial" w:hAnsi="Arial" w:cs="Arial"/>
          <w:sz w:val="20"/>
          <w:szCs w:val="20"/>
        </w:rPr>
        <w:t xml:space="preserve"> </w:t>
      </w:r>
      <w:r w:rsidR="2F0232E4" w:rsidRPr="17B4B31C">
        <w:rPr>
          <w:rFonts w:ascii="Arial" w:hAnsi="Arial" w:cs="Arial"/>
          <w:sz w:val="20"/>
          <w:szCs w:val="20"/>
        </w:rPr>
        <w:t xml:space="preserve">respectively </w:t>
      </w:r>
      <w:r w:rsidRPr="000F623B">
        <w:rPr>
          <w:rFonts w:ascii="Arial" w:hAnsi="Arial" w:cs="Arial"/>
          <w:sz w:val="20"/>
          <w:szCs w:val="20"/>
        </w:rPr>
        <w:t xml:space="preserve">are worth </w:t>
      </w:r>
      <w:r w:rsidR="00DE5559" w:rsidRPr="00DE5559">
        <w:rPr>
          <w:rFonts w:ascii="Arial" w:hAnsi="Arial" w:cs="Arial"/>
          <w:b/>
          <w:bCs/>
          <w:sz w:val="20"/>
          <w:szCs w:val="20"/>
        </w:rPr>
        <w:t xml:space="preserve">5 </w:t>
      </w:r>
      <w:r w:rsidR="00DE5559">
        <w:rPr>
          <w:rFonts w:ascii="Arial" w:hAnsi="Arial" w:cs="Arial"/>
          <w:b/>
          <w:bCs/>
          <w:sz w:val="20"/>
          <w:szCs w:val="20"/>
        </w:rPr>
        <w:t>M</w:t>
      </w:r>
      <w:r w:rsidRPr="00DE5559">
        <w:rPr>
          <w:rFonts w:ascii="Arial" w:hAnsi="Arial" w:cs="Arial"/>
          <w:b/>
          <w:bCs/>
          <w:sz w:val="20"/>
          <w:szCs w:val="20"/>
        </w:rPr>
        <w:t>arks</w:t>
      </w:r>
      <w:r w:rsidRPr="000F623B">
        <w:rPr>
          <w:rFonts w:ascii="Arial" w:hAnsi="Arial" w:cs="Arial"/>
          <w:sz w:val="20"/>
          <w:szCs w:val="20"/>
        </w:rPr>
        <w:t xml:space="preserve"> each. The questions are about finding mistakes in code and </w:t>
      </w:r>
      <w:r w:rsidR="60B487FE" w:rsidRPr="17B4B31C">
        <w:rPr>
          <w:rFonts w:ascii="Arial" w:hAnsi="Arial" w:cs="Arial"/>
          <w:sz w:val="20"/>
          <w:szCs w:val="20"/>
        </w:rPr>
        <w:t>demonstrat</w:t>
      </w:r>
      <w:r w:rsidR="1A6C4C4E" w:rsidRPr="17B4B31C">
        <w:rPr>
          <w:rFonts w:ascii="Arial" w:hAnsi="Arial" w:cs="Arial"/>
          <w:sz w:val="20"/>
          <w:szCs w:val="20"/>
        </w:rPr>
        <w:t>ing</w:t>
      </w:r>
      <w:r w:rsidRPr="000F623B">
        <w:rPr>
          <w:rFonts w:ascii="Arial" w:hAnsi="Arial" w:cs="Arial"/>
          <w:sz w:val="20"/>
          <w:szCs w:val="20"/>
        </w:rPr>
        <w:t xml:space="preserve"> what </w:t>
      </w:r>
      <w:r w:rsidR="7D948783" w:rsidRPr="17B4B31C">
        <w:rPr>
          <w:rFonts w:ascii="Arial" w:hAnsi="Arial" w:cs="Arial"/>
          <w:sz w:val="20"/>
          <w:szCs w:val="20"/>
        </w:rPr>
        <w:t xml:space="preserve">the </w:t>
      </w:r>
      <w:r w:rsidR="132E1834" w:rsidRPr="17B4B31C">
        <w:rPr>
          <w:rFonts w:ascii="Arial" w:hAnsi="Arial" w:cs="Arial"/>
          <w:sz w:val="20"/>
          <w:szCs w:val="20"/>
        </w:rPr>
        <w:t xml:space="preserve">given </w:t>
      </w:r>
      <w:r w:rsidRPr="000F623B">
        <w:rPr>
          <w:rFonts w:ascii="Arial" w:hAnsi="Arial" w:cs="Arial"/>
          <w:sz w:val="20"/>
          <w:szCs w:val="20"/>
        </w:rPr>
        <w:t xml:space="preserve">code </w:t>
      </w:r>
      <w:r w:rsidR="51BDC77F" w:rsidRPr="17B4B31C">
        <w:rPr>
          <w:rFonts w:ascii="Arial" w:hAnsi="Arial" w:cs="Arial"/>
          <w:sz w:val="20"/>
          <w:szCs w:val="20"/>
        </w:rPr>
        <w:t xml:space="preserve">displays as an </w:t>
      </w:r>
      <w:r w:rsidR="5463498C" w:rsidRPr="17B4B31C">
        <w:rPr>
          <w:rFonts w:ascii="Arial" w:hAnsi="Arial" w:cs="Arial"/>
          <w:sz w:val="20"/>
          <w:szCs w:val="20"/>
        </w:rPr>
        <w:t>output</w:t>
      </w:r>
      <w:r w:rsidR="1A6C4C4E" w:rsidRPr="17B4B31C">
        <w:rPr>
          <w:rFonts w:ascii="Arial" w:hAnsi="Arial" w:cs="Arial"/>
          <w:sz w:val="20"/>
          <w:szCs w:val="20"/>
        </w:rPr>
        <w:t>.</w:t>
      </w:r>
      <w:r w:rsidR="006A0C9A" w:rsidRPr="67D334A9">
        <w:rPr>
          <w:rFonts w:ascii="Arial" w:hAnsi="Arial" w:cs="Arial"/>
          <w:sz w:val="20"/>
          <w:szCs w:val="20"/>
        </w:rPr>
        <w:t xml:space="preserve"> </w:t>
      </w:r>
    </w:p>
    <w:p w14:paraId="710218A3" w14:textId="570EF5CE" w:rsidR="17B4B31C" w:rsidRDefault="17B4B31C" w:rsidP="17B4B31C">
      <w:pPr>
        <w:spacing w:line="276" w:lineRule="auto"/>
        <w:rPr>
          <w:rFonts w:ascii="Arial" w:eastAsia="Arial" w:hAnsi="Arial" w:cs="Arial"/>
          <w:sz w:val="22"/>
          <w:szCs w:val="22"/>
        </w:rPr>
      </w:pPr>
    </w:p>
    <w:p w14:paraId="6BF7F98F" w14:textId="0FE9A528" w:rsidR="00803A5C" w:rsidRDefault="00803A5C" w:rsidP="00803A5C">
      <w:pPr>
        <w:pStyle w:val="ListParagraph"/>
        <w:numPr>
          <w:ilvl w:val="0"/>
          <w:numId w:val="32"/>
        </w:numPr>
        <w:spacing w:line="276" w:lineRule="auto"/>
        <w:rPr>
          <w:rFonts w:ascii="Arial" w:hAnsi="Arial" w:cs="Arial"/>
          <w:sz w:val="20"/>
          <w:szCs w:val="20"/>
        </w:rPr>
      </w:pPr>
      <w:r w:rsidRPr="007F6EBC">
        <w:rPr>
          <w:rFonts w:ascii="Arial" w:hAnsi="Arial" w:cs="Arial"/>
          <w:sz w:val="20"/>
          <w:szCs w:val="20"/>
        </w:rPr>
        <w:t xml:space="preserve">After you click “submit”, you cannot change </w:t>
      </w:r>
      <w:r>
        <w:rPr>
          <w:rFonts w:ascii="Arial" w:hAnsi="Arial" w:cs="Arial"/>
          <w:sz w:val="20"/>
          <w:szCs w:val="20"/>
        </w:rPr>
        <w:t>your answers</w:t>
      </w:r>
      <w:r w:rsidRPr="007F6EBC">
        <w:rPr>
          <w:rFonts w:ascii="Arial" w:hAnsi="Arial" w:cs="Arial"/>
          <w:sz w:val="20"/>
          <w:szCs w:val="20"/>
        </w:rPr>
        <w:t xml:space="preserve">. </w:t>
      </w:r>
    </w:p>
    <w:p w14:paraId="505D12E9" w14:textId="46BA2FC9" w:rsidR="67D334A9" w:rsidRDefault="67D334A9" w:rsidP="67D334A9">
      <w:pPr>
        <w:spacing w:line="276" w:lineRule="auto"/>
        <w:rPr>
          <w:rFonts w:ascii="Arial" w:hAnsi="Arial" w:cs="Arial"/>
          <w:sz w:val="22"/>
          <w:szCs w:val="22"/>
        </w:rPr>
      </w:pPr>
    </w:p>
    <w:p w14:paraId="21C2CCE2" w14:textId="284541C7" w:rsidR="1F41768A" w:rsidRDefault="1F41768A" w:rsidP="17B4B31C">
      <w:pPr>
        <w:pStyle w:val="ListParagraph"/>
        <w:numPr>
          <w:ilvl w:val="0"/>
          <w:numId w:val="32"/>
        </w:numPr>
        <w:spacing w:line="276" w:lineRule="auto"/>
        <w:rPr>
          <w:rFonts w:ascii="Arial" w:hAnsi="Arial" w:cs="Arial"/>
          <w:sz w:val="20"/>
          <w:szCs w:val="20"/>
        </w:rPr>
      </w:pPr>
      <w:r w:rsidRPr="17B4B31C">
        <w:rPr>
          <w:rFonts w:ascii="Arial" w:hAnsi="Arial" w:cs="Arial"/>
          <w:b/>
          <w:bCs/>
          <w:sz w:val="20"/>
          <w:szCs w:val="20"/>
        </w:rPr>
        <w:t>Part B</w:t>
      </w:r>
      <w:r w:rsidR="6068CDD1" w:rsidRPr="17B4B31C">
        <w:rPr>
          <w:rFonts w:ascii="Arial" w:hAnsi="Arial" w:cs="Arial"/>
          <w:b/>
          <w:bCs/>
          <w:sz w:val="20"/>
          <w:szCs w:val="20"/>
        </w:rPr>
        <w:t xml:space="preserve"> [</w:t>
      </w:r>
      <w:r w:rsidR="462E9D7C" w:rsidRPr="17B4B31C">
        <w:rPr>
          <w:rFonts w:ascii="Arial" w:hAnsi="Arial" w:cs="Arial"/>
          <w:b/>
          <w:bCs/>
          <w:sz w:val="20"/>
          <w:szCs w:val="20"/>
        </w:rPr>
        <w:t>8</w:t>
      </w:r>
      <w:r w:rsidR="6068CDD1" w:rsidRPr="17B4B31C">
        <w:rPr>
          <w:rFonts w:ascii="Arial" w:hAnsi="Arial" w:cs="Arial"/>
          <w:b/>
          <w:bCs/>
          <w:sz w:val="20"/>
          <w:szCs w:val="20"/>
        </w:rPr>
        <w:t>0 Marks]</w:t>
      </w:r>
      <w:r w:rsidR="00DD3D3F">
        <w:rPr>
          <w:rFonts w:ascii="Arial" w:hAnsi="Arial" w:cs="Arial"/>
          <w:b/>
          <w:bCs/>
          <w:sz w:val="20"/>
          <w:szCs w:val="20"/>
        </w:rPr>
        <w:t xml:space="preserve"> (ML</w:t>
      </w:r>
      <w:r w:rsidR="00072A3C">
        <w:rPr>
          <w:rFonts w:ascii="Arial" w:hAnsi="Arial" w:cs="Arial"/>
          <w:b/>
          <w:bCs/>
          <w:sz w:val="20"/>
          <w:szCs w:val="20"/>
        </w:rPr>
        <w:t>O3,</w:t>
      </w:r>
      <w:r w:rsidR="009C59B0">
        <w:rPr>
          <w:rFonts w:ascii="Arial" w:hAnsi="Arial" w:cs="Arial"/>
          <w:b/>
          <w:bCs/>
          <w:sz w:val="20"/>
          <w:szCs w:val="20"/>
        </w:rPr>
        <w:t xml:space="preserve"> </w:t>
      </w:r>
      <w:r w:rsidR="00DD3D3F">
        <w:rPr>
          <w:rFonts w:ascii="Arial" w:hAnsi="Arial" w:cs="Arial"/>
          <w:b/>
          <w:bCs/>
          <w:sz w:val="20"/>
          <w:szCs w:val="20"/>
        </w:rPr>
        <w:t>O</w:t>
      </w:r>
      <w:r w:rsidR="00072A3C">
        <w:rPr>
          <w:rFonts w:ascii="Arial" w:hAnsi="Arial" w:cs="Arial"/>
          <w:b/>
          <w:bCs/>
          <w:sz w:val="20"/>
          <w:szCs w:val="20"/>
        </w:rPr>
        <w:t>4)</w:t>
      </w:r>
      <w:r w:rsidRPr="17B4B31C">
        <w:rPr>
          <w:rFonts w:ascii="Arial" w:hAnsi="Arial" w:cs="Arial"/>
          <w:b/>
          <w:bCs/>
          <w:sz w:val="20"/>
          <w:szCs w:val="20"/>
        </w:rPr>
        <w:t>:</w:t>
      </w:r>
      <w:r w:rsidRPr="17B4B31C">
        <w:rPr>
          <w:sz w:val="20"/>
          <w:szCs w:val="20"/>
        </w:rPr>
        <w:t xml:space="preserve"> </w:t>
      </w:r>
      <w:r w:rsidR="3E30CDF0" w:rsidRPr="17B4B31C">
        <w:rPr>
          <w:rFonts w:ascii="Arial" w:hAnsi="Arial" w:cs="Arial"/>
          <w:b/>
          <w:bCs/>
          <w:sz w:val="20"/>
          <w:szCs w:val="20"/>
        </w:rPr>
        <w:t>Question 5</w:t>
      </w:r>
      <w:r w:rsidR="3E30CDF0" w:rsidRPr="17B4B31C">
        <w:rPr>
          <w:rFonts w:ascii="Arial" w:hAnsi="Arial" w:cs="Arial"/>
          <w:sz w:val="20"/>
          <w:szCs w:val="20"/>
        </w:rPr>
        <w:t xml:space="preserve"> is a</w:t>
      </w:r>
      <w:r w:rsidR="6908BE13" w:rsidRPr="17B4B31C">
        <w:rPr>
          <w:rFonts w:ascii="Arial" w:hAnsi="Arial" w:cs="Arial"/>
          <w:sz w:val="20"/>
          <w:szCs w:val="20"/>
        </w:rPr>
        <w:t>n individual</w:t>
      </w:r>
      <w:r w:rsidR="3E30CDF0" w:rsidRPr="17B4B31C">
        <w:rPr>
          <w:rFonts w:ascii="Arial" w:hAnsi="Arial" w:cs="Arial"/>
          <w:sz w:val="20"/>
          <w:szCs w:val="20"/>
        </w:rPr>
        <w:t xml:space="preserve"> coding task. </w:t>
      </w:r>
      <w:r w:rsidR="45832BFD" w:rsidRPr="17B4B31C">
        <w:rPr>
          <w:rFonts w:ascii="Arial" w:hAnsi="Arial" w:cs="Arial"/>
          <w:sz w:val="20"/>
          <w:szCs w:val="20"/>
        </w:rPr>
        <w:t>This coding task will test your Python coding skills</w:t>
      </w:r>
      <w:r w:rsidR="7C29F9ED" w:rsidRPr="17B4B31C">
        <w:rPr>
          <w:rFonts w:ascii="Arial" w:hAnsi="Arial" w:cs="Arial"/>
          <w:sz w:val="20"/>
          <w:szCs w:val="20"/>
        </w:rPr>
        <w:t xml:space="preserve">. </w:t>
      </w:r>
      <w:r w:rsidR="00865C65">
        <w:rPr>
          <w:rFonts w:ascii="Arial" w:hAnsi="Arial" w:cs="Arial"/>
          <w:sz w:val="20"/>
          <w:szCs w:val="20"/>
        </w:rPr>
        <w:t>Following distribution, y</w:t>
      </w:r>
      <w:r w:rsidR="7C29F9ED" w:rsidRPr="17B4B31C">
        <w:rPr>
          <w:rFonts w:ascii="Arial" w:hAnsi="Arial" w:cs="Arial"/>
          <w:sz w:val="20"/>
          <w:szCs w:val="20"/>
        </w:rPr>
        <w:t>ou have 2 days to submit your produced code</w:t>
      </w:r>
      <w:r w:rsidR="3A7185EA" w:rsidRPr="17B4B31C">
        <w:rPr>
          <w:rFonts w:ascii="Arial" w:hAnsi="Arial" w:cs="Arial"/>
          <w:sz w:val="20"/>
          <w:szCs w:val="20"/>
        </w:rPr>
        <w:t xml:space="preserve"> on </w:t>
      </w:r>
      <w:r w:rsidR="00C731EB" w:rsidRPr="17B4B31C">
        <w:rPr>
          <w:rFonts w:ascii="Arial" w:hAnsi="Arial" w:cs="Arial"/>
          <w:sz w:val="20"/>
          <w:szCs w:val="20"/>
        </w:rPr>
        <w:t>B</w:t>
      </w:r>
      <w:r w:rsidR="00C731EB">
        <w:rPr>
          <w:rFonts w:ascii="Arial" w:hAnsi="Arial" w:cs="Arial"/>
          <w:sz w:val="20"/>
          <w:szCs w:val="20"/>
        </w:rPr>
        <w:t>lack</w:t>
      </w:r>
      <w:r w:rsidR="00C731EB" w:rsidRPr="17B4B31C">
        <w:rPr>
          <w:rFonts w:ascii="Arial" w:hAnsi="Arial" w:cs="Arial"/>
          <w:sz w:val="20"/>
          <w:szCs w:val="20"/>
        </w:rPr>
        <w:t>b</w:t>
      </w:r>
      <w:r w:rsidR="00C731EB">
        <w:rPr>
          <w:rFonts w:ascii="Arial" w:hAnsi="Arial" w:cs="Arial"/>
          <w:sz w:val="20"/>
          <w:szCs w:val="20"/>
        </w:rPr>
        <w:t>oard</w:t>
      </w:r>
      <w:r w:rsidR="00DA4181">
        <w:rPr>
          <w:rFonts w:ascii="Arial" w:hAnsi="Arial" w:cs="Arial"/>
          <w:sz w:val="20"/>
          <w:szCs w:val="20"/>
        </w:rPr>
        <w:t>, see on cover page</w:t>
      </w:r>
      <w:r w:rsidR="00EB31F5">
        <w:rPr>
          <w:rFonts w:ascii="Arial" w:hAnsi="Arial" w:cs="Arial"/>
          <w:sz w:val="20"/>
          <w:szCs w:val="20"/>
        </w:rPr>
        <w:t>.</w:t>
      </w:r>
    </w:p>
    <w:p w14:paraId="43C1E3B0" w14:textId="1ED1F2FC" w:rsidR="004A1B14" w:rsidRDefault="004A1B14" w:rsidP="67D334A9">
      <w:pPr>
        <w:spacing w:line="276" w:lineRule="auto"/>
        <w:rPr>
          <w:rFonts w:ascii="Arial" w:hAnsi="Arial" w:cs="Arial"/>
        </w:rPr>
      </w:pPr>
    </w:p>
    <w:p w14:paraId="24D46A9C" w14:textId="1F7D7818" w:rsidR="004A1B14" w:rsidRDefault="00AA6D86" w:rsidP="007A1A9E">
      <w:pPr>
        <w:pStyle w:val="ListParagraph"/>
        <w:numPr>
          <w:ilvl w:val="0"/>
          <w:numId w:val="35"/>
        </w:numPr>
        <w:spacing w:line="276" w:lineRule="auto"/>
        <w:rPr>
          <w:rFonts w:ascii="Arial" w:hAnsi="Arial" w:cs="Arial"/>
        </w:rPr>
      </w:pPr>
      <w:r w:rsidRPr="17B4B31C">
        <w:rPr>
          <w:rFonts w:ascii="Arial" w:hAnsi="Arial" w:cs="Arial"/>
          <w:b/>
          <w:sz w:val="20"/>
          <w:szCs w:val="20"/>
        </w:rPr>
        <w:t>Presentation of coding task</w:t>
      </w:r>
      <w:r w:rsidR="003D2F9C">
        <w:rPr>
          <w:rFonts w:ascii="Arial" w:hAnsi="Arial" w:cs="Arial"/>
          <w:b/>
          <w:sz w:val="20"/>
          <w:szCs w:val="20"/>
        </w:rPr>
        <w:t xml:space="preserve"> for Question 5</w:t>
      </w:r>
      <w:r w:rsidR="618E70FE" w:rsidRPr="17B4B31C">
        <w:rPr>
          <w:rFonts w:ascii="Arial" w:hAnsi="Arial" w:cs="Arial"/>
          <w:sz w:val="20"/>
          <w:szCs w:val="20"/>
        </w:rPr>
        <w:t>:</w:t>
      </w:r>
      <w:r w:rsidR="004A0EC4">
        <w:rPr>
          <w:rFonts w:ascii="Arial" w:hAnsi="Arial" w:cs="Arial"/>
          <w:sz w:val="20"/>
          <w:szCs w:val="20"/>
        </w:rPr>
        <w:t xml:space="preserve"> </w:t>
      </w:r>
      <w:r w:rsidR="00AC5ABC" w:rsidRPr="00AC5ABC">
        <w:rPr>
          <w:rFonts w:ascii="Arial" w:hAnsi="Arial" w:cs="Arial"/>
          <w:sz w:val="20"/>
          <w:szCs w:val="20"/>
        </w:rPr>
        <w:t xml:space="preserve">This session will be arranged during the week </w:t>
      </w:r>
      <w:r w:rsidR="1F51ECAE" w:rsidRPr="17B4B31C">
        <w:rPr>
          <w:rFonts w:ascii="Arial" w:hAnsi="Arial" w:cs="Arial"/>
          <w:sz w:val="20"/>
          <w:szCs w:val="20"/>
        </w:rPr>
        <w:t xml:space="preserve">as a </w:t>
      </w:r>
      <w:r w:rsidR="682B64EF" w:rsidRPr="17B4B31C">
        <w:rPr>
          <w:rFonts w:ascii="Arial" w:eastAsia="Arial" w:hAnsi="Arial" w:cs="Arial"/>
          <w:color w:val="000000" w:themeColor="text1"/>
          <w:sz w:val="20"/>
          <w:szCs w:val="20"/>
        </w:rPr>
        <w:t>one-time class presentation</w:t>
      </w:r>
      <w:r w:rsidR="6D10DD2E" w:rsidRPr="17B4B31C">
        <w:rPr>
          <w:rFonts w:ascii="Arial" w:eastAsia="Arial" w:hAnsi="Arial" w:cs="Arial"/>
          <w:color w:val="000000" w:themeColor="text1"/>
          <w:sz w:val="20"/>
          <w:szCs w:val="20"/>
        </w:rPr>
        <w:t xml:space="preserve"> with confirmation</w:t>
      </w:r>
      <w:r w:rsidR="23A6C2E1" w:rsidRPr="17B4B31C">
        <w:rPr>
          <w:rFonts w:ascii="Arial" w:eastAsia="Arial" w:hAnsi="Arial" w:cs="Arial"/>
          <w:color w:val="000000" w:themeColor="text1"/>
          <w:sz w:val="20"/>
          <w:szCs w:val="20"/>
        </w:rPr>
        <w:t xml:space="preserve"> of allocated time slot</w:t>
      </w:r>
      <w:r w:rsidR="6D10DD2E" w:rsidRPr="17B4B31C">
        <w:rPr>
          <w:rFonts w:ascii="Arial" w:eastAsia="Arial" w:hAnsi="Arial" w:cs="Arial"/>
          <w:color w:val="000000" w:themeColor="text1"/>
          <w:sz w:val="20"/>
          <w:szCs w:val="20"/>
        </w:rPr>
        <w:t xml:space="preserve"> sent by email </w:t>
      </w:r>
      <w:r w:rsidR="1CAC94CC" w:rsidRPr="78B07A94">
        <w:rPr>
          <w:rFonts w:ascii="Arial" w:eastAsia="Arial" w:hAnsi="Arial" w:cs="Arial"/>
          <w:color w:val="000000" w:themeColor="text1"/>
          <w:sz w:val="20"/>
          <w:szCs w:val="20"/>
        </w:rPr>
        <w:t>and posted on Blackboard announcement, see on cover page</w:t>
      </w:r>
      <w:r w:rsidR="78FD86FD" w:rsidRPr="78B07A94">
        <w:rPr>
          <w:rFonts w:ascii="Arial" w:hAnsi="Arial" w:cs="Arial"/>
          <w:sz w:val="20"/>
          <w:szCs w:val="20"/>
        </w:rPr>
        <w:t>.</w:t>
      </w:r>
      <w:r w:rsidR="007A1A9E">
        <w:rPr>
          <w:rFonts w:ascii="Arial" w:hAnsi="Arial" w:cs="Arial"/>
          <w:sz w:val="20"/>
          <w:szCs w:val="20"/>
        </w:rPr>
        <w:t xml:space="preserve"> </w:t>
      </w:r>
      <w:r w:rsidR="00963590" w:rsidRPr="007A1A9E">
        <w:rPr>
          <w:rFonts w:ascii="Arial" w:hAnsi="Arial" w:cs="Arial"/>
        </w:rPr>
        <w:t xml:space="preserve">The </w:t>
      </w:r>
      <w:r w:rsidR="1D8746E8" w:rsidRPr="007A1A9E">
        <w:rPr>
          <w:rFonts w:ascii="Arial" w:hAnsi="Arial" w:cs="Arial"/>
        </w:rPr>
        <w:t xml:space="preserve">combination of </w:t>
      </w:r>
      <w:r w:rsidR="713FB970" w:rsidRPr="007A1A9E">
        <w:rPr>
          <w:rFonts w:ascii="Arial" w:hAnsi="Arial" w:cs="Arial"/>
        </w:rPr>
        <w:t>presentation</w:t>
      </w:r>
      <w:r w:rsidR="00963590" w:rsidRPr="007A1A9E">
        <w:rPr>
          <w:rFonts w:ascii="Arial" w:hAnsi="Arial" w:cs="Arial"/>
        </w:rPr>
        <w:t xml:space="preserve"> and </w:t>
      </w:r>
      <w:r w:rsidR="009C59B0" w:rsidRPr="007A1A9E">
        <w:rPr>
          <w:rFonts w:ascii="Arial" w:hAnsi="Arial" w:cs="Arial"/>
        </w:rPr>
        <w:t>question</w:t>
      </w:r>
      <w:r w:rsidR="001A691B" w:rsidRPr="007A1A9E">
        <w:rPr>
          <w:rFonts w:ascii="Arial" w:hAnsi="Arial" w:cs="Arial"/>
        </w:rPr>
        <w:t>/answer session</w:t>
      </w:r>
      <w:r w:rsidR="00963590" w:rsidRPr="007A1A9E">
        <w:rPr>
          <w:rFonts w:ascii="Arial" w:hAnsi="Arial" w:cs="Arial"/>
        </w:rPr>
        <w:t xml:space="preserve"> will be a</w:t>
      </w:r>
      <w:r w:rsidR="00740CF8" w:rsidRPr="007A1A9E">
        <w:rPr>
          <w:rFonts w:ascii="Arial" w:hAnsi="Arial" w:cs="Arial"/>
        </w:rPr>
        <w:t xml:space="preserve">pproximately </w:t>
      </w:r>
      <w:r w:rsidR="30362C79" w:rsidRPr="007A1A9E">
        <w:rPr>
          <w:rFonts w:ascii="Arial" w:hAnsi="Arial" w:cs="Arial"/>
        </w:rPr>
        <w:t>10</w:t>
      </w:r>
      <w:r w:rsidR="00963590" w:rsidRPr="007A1A9E">
        <w:rPr>
          <w:rFonts w:ascii="Arial" w:hAnsi="Arial" w:cs="Arial"/>
        </w:rPr>
        <w:t xml:space="preserve"> minutes for each student. </w:t>
      </w:r>
      <w:bookmarkStart w:id="1" w:name="_Hlk143265580"/>
    </w:p>
    <w:p w14:paraId="3EFE5CDA" w14:textId="78E7F77B" w:rsidR="007A1A9E" w:rsidRPr="009E6BDE" w:rsidRDefault="009E6BDE" w:rsidP="009E6BDE">
      <w:pPr>
        <w:pStyle w:val="ListParagraph"/>
        <w:numPr>
          <w:ilvl w:val="1"/>
          <w:numId w:val="35"/>
        </w:numPr>
        <w:rPr>
          <w:rFonts w:ascii="Arial" w:hAnsi="Arial" w:cs="Arial"/>
          <w:sz w:val="20"/>
          <w:szCs w:val="20"/>
        </w:rPr>
      </w:pPr>
      <w:r w:rsidRPr="00293F6B">
        <w:rPr>
          <w:rFonts w:ascii="Arial" w:hAnsi="Arial" w:cs="Arial"/>
          <w:sz w:val="20"/>
          <w:szCs w:val="20"/>
        </w:rPr>
        <w:t>Prior</w:t>
      </w:r>
      <w:r w:rsidRPr="17B4B31C">
        <w:rPr>
          <w:rFonts w:ascii="Arial" w:hAnsi="Arial" w:cs="Arial"/>
          <w:sz w:val="20"/>
          <w:szCs w:val="20"/>
        </w:rPr>
        <w:t xml:space="preserve"> to attending the presentation, students must </w:t>
      </w:r>
      <w:r w:rsidRPr="17B4B31C">
        <w:rPr>
          <w:rFonts w:ascii="Arial" w:hAnsi="Arial" w:cs="Arial"/>
          <w:b/>
          <w:bCs/>
          <w:sz w:val="20"/>
          <w:szCs w:val="20"/>
        </w:rPr>
        <w:t>s</w:t>
      </w:r>
      <w:r w:rsidR="004A44DD">
        <w:rPr>
          <w:rFonts w:ascii="Arial" w:hAnsi="Arial" w:cs="Arial"/>
          <w:b/>
          <w:bCs/>
          <w:sz w:val="20"/>
          <w:szCs w:val="20"/>
        </w:rPr>
        <w:t xml:space="preserve">ubmit </w:t>
      </w:r>
      <w:r w:rsidRPr="17B4B31C">
        <w:rPr>
          <w:rFonts w:ascii="Arial" w:hAnsi="Arial" w:cs="Arial"/>
          <w:b/>
          <w:bCs/>
          <w:sz w:val="20"/>
          <w:szCs w:val="20"/>
        </w:rPr>
        <w:t>the written code in Colab via</w:t>
      </w:r>
      <w:r w:rsidR="003E3F04">
        <w:rPr>
          <w:rFonts w:ascii="Arial" w:hAnsi="Arial" w:cs="Arial"/>
          <w:b/>
          <w:bCs/>
          <w:sz w:val="20"/>
          <w:szCs w:val="20"/>
        </w:rPr>
        <w:t xml:space="preserve"> </w:t>
      </w:r>
      <w:r w:rsidR="003E3F04">
        <w:rPr>
          <w:rFonts w:ascii="Arial" w:hAnsi="Arial" w:cs="Arial"/>
          <w:sz w:val="20"/>
          <w:szCs w:val="20"/>
        </w:rPr>
        <w:t>t</w:t>
      </w:r>
      <w:r w:rsidRPr="17B4B31C">
        <w:rPr>
          <w:rFonts w:ascii="Arial" w:hAnsi="Arial" w:cs="Arial"/>
          <w:sz w:val="20"/>
          <w:szCs w:val="20"/>
        </w:rPr>
        <w:t xml:space="preserve">he submission portal made available on Blackboard in </w:t>
      </w:r>
      <w:r w:rsidRPr="17B4B31C">
        <w:rPr>
          <w:rFonts w:ascii="Arial" w:hAnsi="Arial" w:cs="Arial"/>
          <w:b/>
          <w:bCs/>
          <w:sz w:val="20"/>
          <w:szCs w:val="20"/>
        </w:rPr>
        <w:t>Assessment folder- Assessment 2 of the EF3034 module</w:t>
      </w:r>
      <w:r w:rsidRPr="17B4B31C">
        <w:rPr>
          <w:rFonts w:ascii="Arial" w:hAnsi="Arial" w:cs="Arial"/>
          <w:sz w:val="20"/>
          <w:szCs w:val="20"/>
        </w:rPr>
        <w:t>.</w:t>
      </w:r>
    </w:p>
    <w:p w14:paraId="0E26C27D" w14:textId="56A2E45F" w:rsidR="67D334A9" w:rsidRDefault="67D334A9" w:rsidP="67D334A9">
      <w:pPr>
        <w:spacing w:line="276" w:lineRule="auto"/>
        <w:ind w:left="1440"/>
        <w:rPr>
          <w:rFonts w:ascii="Arial" w:hAnsi="Arial" w:cs="Arial"/>
        </w:rPr>
      </w:pPr>
    </w:p>
    <w:p w14:paraId="544A49DE" w14:textId="4609DC61" w:rsidR="00121C72" w:rsidRPr="003F5EC8" w:rsidRDefault="00D24D8F" w:rsidP="004A1B14">
      <w:pPr>
        <w:pStyle w:val="ListParagraph"/>
        <w:spacing w:line="276" w:lineRule="auto"/>
        <w:rPr>
          <w:rFonts w:ascii="Arial" w:hAnsi="Arial" w:cs="Arial"/>
          <w:sz w:val="18"/>
          <w:szCs w:val="18"/>
        </w:rPr>
      </w:pPr>
      <w:r>
        <w:rPr>
          <w:rFonts w:ascii="Arial" w:hAnsi="Arial" w:cs="Arial"/>
          <w:sz w:val="20"/>
          <w:szCs w:val="20"/>
        </w:rPr>
        <w:t>Points</w:t>
      </w:r>
      <w:r w:rsidR="00D12772" w:rsidRPr="003F5EC8">
        <w:rPr>
          <w:rFonts w:ascii="Arial" w:hAnsi="Arial" w:cs="Arial"/>
          <w:sz w:val="20"/>
          <w:szCs w:val="20"/>
        </w:rPr>
        <w:t xml:space="preserve"> </w:t>
      </w:r>
      <w:r w:rsidR="004A1B14">
        <w:rPr>
          <w:rFonts w:ascii="Arial" w:hAnsi="Arial" w:cs="Arial"/>
          <w:sz w:val="20"/>
          <w:szCs w:val="20"/>
        </w:rPr>
        <w:t xml:space="preserve">to be </w:t>
      </w:r>
      <w:r>
        <w:rPr>
          <w:rFonts w:ascii="Arial" w:hAnsi="Arial" w:cs="Arial"/>
          <w:sz w:val="20"/>
          <w:szCs w:val="20"/>
        </w:rPr>
        <w:t>addressed</w:t>
      </w:r>
      <w:r w:rsidR="004A1B14">
        <w:rPr>
          <w:rFonts w:ascii="Arial" w:hAnsi="Arial" w:cs="Arial"/>
          <w:sz w:val="20"/>
          <w:szCs w:val="20"/>
        </w:rPr>
        <w:t xml:space="preserve"> during presentation</w:t>
      </w:r>
      <w:r w:rsidR="00D12772" w:rsidRPr="003F5EC8">
        <w:rPr>
          <w:rFonts w:ascii="Arial" w:hAnsi="Arial" w:cs="Arial"/>
          <w:sz w:val="20"/>
          <w:szCs w:val="20"/>
        </w:rPr>
        <w:t>:</w:t>
      </w:r>
    </w:p>
    <w:p w14:paraId="69CCDBBB" w14:textId="556F4EA9" w:rsidR="00364965" w:rsidRPr="00197C64" w:rsidRDefault="00B829C9" w:rsidP="00197C64">
      <w:pPr>
        <w:pStyle w:val="ListParagraph"/>
        <w:numPr>
          <w:ilvl w:val="0"/>
          <w:numId w:val="33"/>
        </w:numPr>
        <w:spacing w:line="276" w:lineRule="auto"/>
        <w:rPr>
          <w:rFonts w:ascii="Arial" w:hAnsi="Arial" w:cs="Arial"/>
          <w:sz w:val="20"/>
          <w:szCs w:val="20"/>
        </w:rPr>
      </w:pPr>
      <w:r>
        <w:rPr>
          <w:rFonts w:ascii="Arial" w:hAnsi="Arial" w:cs="Arial"/>
          <w:sz w:val="20"/>
          <w:szCs w:val="20"/>
        </w:rPr>
        <w:t>Explain</w:t>
      </w:r>
      <w:r w:rsidR="00364965" w:rsidRPr="00E10FC2">
        <w:rPr>
          <w:rFonts w:ascii="Arial" w:hAnsi="Arial" w:cs="Arial"/>
          <w:sz w:val="20"/>
          <w:szCs w:val="20"/>
        </w:rPr>
        <w:t xml:space="preserve"> the main purpose of your program</w:t>
      </w:r>
      <w:r>
        <w:rPr>
          <w:rFonts w:ascii="Arial" w:hAnsi="Arial" w:cs="Arial"/>
          <w:sz w:val="20"/>
          <w:szCs w:val="20"/>
        </w:rPr>
        <w:t>.</w:t>
      </w:r>
      <w:r w:rsidR="00197C64">
        <w:rPr>
          <w:rFonts w:ascii="Arial" w:hAnsi="Arial" w:cs="Arial"/>
          <w:sz w:val="20"/>
          <w:szCs w:val="20"/>
        </w:rPr>
        <w:t xml:space="preserve"> </w:t>
      </w:r>
    </w:p>
    <w:p w14:paraId="73169462" w14:textId="39813726" w:rsidR="00364965" w:rsidRPr="00364965" w:rsidRDefault="00E5124B" w:rsidP="00364965">
      <w:pPr>
        <w:pStyle w:val="ListParagraph"/>
        <w:numPr>
          <w:ilvl w:val="0"/>
          <w:numId w:val="33"/>
        </w:numPr>
        <w:spacing w:line="276" w:lineRule="auto"/>
        <w:rPr>
          <w:rFonts w:ascii="Arial" w:hAnsi="Arial" w:cs="Arial"/>
          <w:sz w:val="20"/>
          <w:szCs w:val="20"/>
        </w:rPr>
      </w:pPr>
      <w:r>
        <w:rPr>
          <w:rFonts w:ascii="Arial" w:hAnsi="Arial" w:cs="Arial"/>
          <w:sz w:val="20"/>
          <w:szCs w:val="20"/>
        </w:rPr>
        <w:t>Ex</w:t>
      </w:r>
      <w:r w:rsidR="00366602">
        <w:rPr>
          <w:rFonts w:ascii="Arial" w:hAnsi="Arial" w:cs="Arial"/>
          <w:sz w:val="20"/>
          <w:szCs w:val="20"/>
        </w:rPr>
        <w:t>plain</w:t>
      </w:r>
      <w:r w:rsidR="00364965" w:rsidRPr="00364965">
        <w:rPr>
          <w:rFonts w:ascii="Arial" w:hAnsi="Arial" w:cs="Arial"/>
          <w:sz w:val="20"/>
          <w:szCs w:val="20"/>
        </w:rPr>
        <w:t xml:space="preserve"> the key steps or functions in your program that help achieve its goal.</w:t>
      </w:r>
      <w:r w:rsidR="00197C64" w:rsidRPr="00197C64">
        <w:rPr>
          <w:rFonts w:ascii="Arial" w:hAnsi="Arial" w:cs="Arial"/>
          <w:sz w:val="20"/>
          <w:szCs w:val="20"/>
        </w:rPr>
        <w:t xml:space="preserve"> </w:t>
      </w:r>
    </w:p>
    <w:p w14:paraId="444772AE" w14:textId="1F70AA3D" w:rsidR="00364965" w:rsidRPr="00364965" w:rsidRDefault="009B55A0" w:rsidP="00364965">
      <w:pPr>
        <w:pStyle w:val="ListParagraph"/>
        <w:numPr>
          <w:ilvl w:val="0"/>
          <w:numId w:val="33"/>
        </w:numPr>
        <w:spacing w:line="276" w:lineRule="auto"/>
        <w:rPr>
          <w:rFonts w:ascii="Arial" w:hAnsi="Arial" w:cs="Arial"/>
          <w:sz w:val="20"/>
          <w:szCs w:val="20"/>
        </w:rPr>
      </w:pPr>
      <w:r>
        <w:rPr>
          <w:rFonts w:ascii="Arial" w:hAnsi="Arial" w:cs="Arial"/>
          <w:sz w:val="20"/>
          <w:szCs w:val="20"/>
        </w:rPr>
        <w:t xml:space="preserve">Describe </w:t>
      </w:r>
      <w:r w:rsidR="00364965" w:rsidRPr="00364965">
        <w:rPr>
          <w:rFonts w:ascii="Arial" w:hAnsi="Arial" w:cs="Arial"/>
          <w:sz w:val="20"/>
          <w:szCs w:val="20"/>
        </w:rPr>
        <w:t>the design and structure of your program</w:t>
      </w:r>
      <w:r w:rsidR="00C32488">
        <w:rPr>
          <w:rFonts w:ascii="Arial" w:hAnsi="Arial" w:cs="Arial"/>
          <w:sz w:val="20"/>
          <w:szCs w:val="20"/>
        </w:rPr>
        <w:t>.</w:t>
      </w:r>
    </w:p>
    <w:p w14:paraId="1059C35C" w14:textId="065B6F6F" w:rsidR="00364965" w:rsidRDefault="000361D1" w:rsidP="00364965">
      <w:pPr>
        <w:pStyle w:val="ListParagraph"/>
        <w:numPr>
          <w:ilvl w:val="0"/>
          <w:numId w:val="33"/>
        </w:numPr>
        <w:spacing w:line="276" w:lineRule="auto"/>
        <w:rPr>
          <w:rFonts w:ascii="Arial" w:hAnsi="Arial" w:cs="Arial"/>
          <w:sz w:val="20"/>
          <w:szCs w:val="20"/>
        </w:rPr>
      </w:pPr>
      <w:r>
        <w:rPr>
          <w:rFonts w:ascii="Arial" w:hAnsi="Arial" w:cs="Arial"/>
          <w:sz w:val="20"/>
          <w:szCs w:val="20"/>
        </w:rPr>
        <w:t xml:space="preserve">Discuss error handling </w:t>
      </w:r>
      <w:r w:rsidR="00A67C32">
        <w:rPr>
          <w:rFonts w:ascii="Arial" w:hAnsi="Arial" w:cs="Arial"/>
          <w:sz w:val="20"/>
          <w:szCs w:val="20"/>
        </w:rPr>
        <w:t>process and steps in your code</w:t>
      </w:r>
      <w:r w:rsidR="00C32488">
        <w:rPr>
          <w:rFonts w:ascii="Arial" w:hAnsi="Arial" w:cs="Arial"/>
          <w:sz w:val="20"/>
          <w:szCs w:val="20"/>
        </w:rPr>
        <w:t>.</w:t>
      </w:r>
    </w:p>
    <w:p w14:paraId="19E216E0" w14:textId="77777777" w:rsidR="00290EF7" w:rsidRDefault="00290EF7" w:rsidP="00290EF7">
      <w:pPr>
        <w:pStyle w:val="ListParagraph"/>
        <w:spacing w:line="276" w:lineRule="auto"/>
        <w:ind w:left="1440"/>
        <w:rPr>
          <w:rFonts w:ascii="Arial" w:hAnsi="Arial" w:cs="Arial"/>
          <w:sz w:val="20"/>
          <w:szCs w:val="20"/>
        </w:rPr>
      </w:pPr>
    </w:p>
    <w:p w14:paraId="11F4CEAC" w14:textId="77777777" w:rsidR="00290EF7" w:rsidRDefault="00290EF7" w:rsidP="00290EF7">
      <w:pPr>
        <w:pStyle w:val="ListParagraph"/>
        <w:spacing w:line="276" w:lineRule="auto"/>
        <w:rPr>
          <w:rFonts w:ascii="Arial" w:hAnsi="Arial" w:cs="Arial"/>
          <w:sz w:val="20"/>
          <w:szCs w:val="20"/>
        </w:rPr>
      </w:pPr>
      <w:r w:rsidRPr="00290EF7">
        <w:rPr>
          <w:rFonts w:ascii="Arial" w:hAnsi="Arial" w:cs="Arial"/>
          <w:b/>
          <w:bCs/>
          <w:sz w:val="20"/>
          <w:szCs w:val="20"/>
        </w:rPr>
        <w:t>Note:</w:t>
      </w:r>
      <w:r>
        <w:rPr>
          <w:rFonts w:ascii="Arial" w:hAnsi="Arial" w:cs="Arial"/>
          <w:sz w:val="20"/>
          <w:szCs w:val="20"/>
        </w:rPr>
        <w:t xml:space="preserve"> The attached marking rubric is only for Part B.</w:t>
      </w:r>
    </w:p>
    <w:p w14:paraId="63877312" w14:textId="77777777" w:rsidR="00290EF7" w:rsidRDefault="00290EF7" w:rsidP="00290EF7">
      <w:pPr>
        <w:pStyle w:val="ListParagraph"/>
        <w:spacing w:line="276" w:lineRule="auto"/>
        <w:rPr>
          <w:rFonts w:ascii="Arial" w:hAnsi="Arial" w:cs="Arial"/>
          <w:sz w:val="20"/>
          <w:szCs w:val="20"/>
        </w:rPr>
      </w:pPr>
    </w:p>
    <w:bookmarkEnd w:id="0"/>
    <w:bookmarkEnd w:id="1"/>
    <w:p w14:paraId="7D28ACED" w14:textId="77777777" w:rsidR="005D3B48" w:rsidRPr="000C6CDA" w:rsidRDefault="005D3B48" w:rsidP="005D3B48">
      <w:pPr>
        <w:jc w:val="both"/>
        <w:rPr>
          <w:rFonts w:ascii="Arial" w:hAnsi="Arial" w:cs="Arial"/>
        </w:rPr>
      </w:pPr>
    </w:p>
    <w:p w14:paraId="2D759ABE" w14:textId="77777777" w:rsidR="006E6A10" w:rsidRDefault="006E6A10">
      <w:pPr>
        <w:rPr>
          <w:rFonts w:ascii="Arial" w:eastAsiaTheme="minorEastAsia" w:hAnsi="Arial" w:cs="Arial"/>
          <w:b/>
          <w:lang w:eastAsia="zh-CN"/>
        </w:rPr>
      </w:pPr>
      <w:r>
        <w:rPr>
          <w:rFonts w:ascii="Arial" w:eastAsiaTheme="minorEastAsia" w:hAnsi="Arial" w:cs="Arial"/>
          <w:b/>
          <w:lang w:eastAsia="zh-CN"/>
        </w:rPr>
        <w:br w:type="page"/>
      </w:r>
    </w:p>
    <w:p w14:paraId="1C7F0998" w14:textId="245008FD" w:rsidR="005D3B48" w:rsidRDefault="005D3B48" w:rsidP="005D3B48">
      <w:pPr>
        <w:spacing w:line="276" w:lineRule="auto"/>
        <w:rPr>
          <w:rFonts w:ascii="Arial" w:eastAsiaTheme="minorEastAsia" w:hAnsi="Arial" w:cs="Arial"/>
          <w:b/>
          <w:lang w:eastAsia="zh-CN"/>
        </w:rPr>
      </w:pPr>
      <w:r w:rsidRPr="007555A1">
        <w:rPr>
          <w:rFonts w:ascii="Arial" w:eastAsiaTheme="minorEastAsia" w:hAnsi="Arial" w:cs="Arial"/>
          <w:b/>
          <w:lang w:eastAsia="zh-CN"/>
        </w:rPr>
        <w:lastRenderedPageBreak/>
        <w:t xml:space="preserve">Late submission of work </w:t>
      </w:r>
    </w:p>
    <w:p w14:paraId="509FCBAF" w14:textId="0FCD6505" w:rsidR="005D3B48" w:rsidRPr="007555A1" w:rsidRDefault="005D3B48" w:rsidP="005D3B48">
      <w:pPr>
        <w:spacing w:line="276" w:lineRule="auto"/>
        <w:rPr>
          <w:rFonts w:ascii="Arial" w:eastAsiaTheme="minorEastAsia" w:hAnsi="Arial" w:cs="Arial"/>
          <w:b/>
          <w:lang w:eastAsia="zh-CN"/>
        </w:rPr>
      </w:pPr>
      <w:r>
        <w:rPr>
          <w:noProof/>
        </w:rPr>
        <mc:AlternateContent>
          <mc:Choice Requires="wps">
            <w:drawing>
              <wp:anchor distT="4294967295" distB="4294967295" distL="114300" distR="114300" simplePos="0" relativeHeight="251658241" behindDoc="0" locked="0" layoutInCell="1" allowOverlap="1" wp14:anchorId="15ED7530" wp14:editId="56BC45C4">
                <wp:simplePos x="0" y="0"/>
                <wp:positionH relativeFrom="margin">
                  <wp:posOffset>0</wp:posOffset>
                </wp:positionH>
                <wp:positionV relativeFrom="paragraph">
                  <wp:posOffset>-1</wp:posOffset>
                </wp:positionV>
                <wp:extent cx="6232525" cy="0"/>
                <wp:effectExtent l="0" t="0" r="0" b="0"/>
                <wp:wrapNone/>
                <wp:docPr id="125059350" name="Straight Connector 1250593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232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13749A" id="Straight Connector 125059350" o:spid="_x0000_s1026" style="position:absolute;flip:y;z-index:251658241;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0,0" to="490.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" strokecolor="black [3040]">
                <o:lock v:ext="edit" shapetype="f"/>
                <w10:wrap anchorx="margin"/>
              </v:line>
            </w:pict>
          </mc:Fallback>
        </mc:AlternateContent>
      </w:r>
    </w:p>
    <w:p w14:paraId="1D55CCA5" w14:textId="77777777" w:rsidR="005D3B48" w:rsidRPr="009B5892" w:rsidRDefault="005D3B48" w:rsidP="005D3B48">
      <w:pPr>
        <w:pStyle w:val="Default"/>
        <w:rPr>
          <w:sz w:val="20"/>
          <w:szCs w:val="20"/>
        </w:rPr>
      </w:pPr>
      <w:r w:rsidRPr="009B5892">
        <w:rPr>
          <w:sz w:val="20"/>
          <w:szCs w:val="20"/>
        </w:rPr>
        <w:t xml:space="preserve">Where coursework is submitted without approval, after the published hand-in deadline, the following penalties will apply. </w:t>
      </w:r>
    </w:p>
    <w:p w14:paraId="7F98A822" w14:textId="77777777" w:rsidR="005D3B48" w:rsidRPr="009B5892" w:rsidRDefault="005D3B48" w:rsidP="005D3B48">
      <w:pPr>
        <w:pStyle w:val="Default"/>
        <w:rPr>
          <w:sz w:val="20"/>
          <w:szCs w:val="20"/>
        </w:rPr>
      </w:pPr>
    </w:p>
    <w:p w14:paraId="1E772A86" w14:textId="77777777" w:rsidR="005D3B48" w:rsidRPr="009B5892" w:rsidRDefault="005D3B48" w:rsidP="005D3B48">
      <w:pPr>
        <w:pStyle w:val="Default"/>
        <w:rPr>
          <w:sz w:val="20"/>
          <w:szCs w:val="20"/>
        </w:rPr>
      </w:pPr>
      <w:r w:rsidRPr="009B5892">
        <w:rPr>
          <w:sz w:val="20"/>
          <w:szCs w:val="20"/>
        </w:rPr>
        <w:t xml:space="preserve">For coursework submitted up to 1 working day (24 hours) after the published hand-in deadline without approval, </w:t>
      </w:r>
      <w:r w:rsidRPr="009B5892">
        <w:rPr>
          <w:b/>
          <w:bCs/>
          <w:sz w:val="20"/>
          <w:szCs w:val="20"/>
        </w:rPr>
        <w:t xml:space="preserve">10% of the total marks available for the assessment shall be deducted </w:t>
      </w:r>
      <w:r w:rsidRPr="009B5892">
        <w:rPr>
          <w:sz w:val="20"/>
          <w:szCs w:val="20"/>
        </w:rPr>
        <w:t xml:space="preserve">from the assessment mark. </w:t>
      </w:r>
    </w:p>
    <w:p w14:paraId="5CA7080E" w14:textId="77777777" w:rsidR="005D3B48" w:rsidRPr="009B5892" w:rsidRDefault="005D3B48" w:rsidP="005D3B48">
      <w:pPr>
        <w:pStyle w:val="Default"/>
        <w:rPr>
          <w:sz w:val="20"/>
          <w:szCs w:val="20"/>
        </w:rPr>
      </w:pPr>
    </w:p>
    <w:p w14:paraId="0EECF5D4" w14:textId="77777777" w:rsidR="005D3B48" w:rsidRPr="009B5892" w:rsidRDefault="005D3B48" w:rsidP="005D3B48">
      <w:pPr>
        <w:pStyle w:val="Default"/>
        <w:rPr>
          <w:i/>
          <w:iCs/>
          <w:sz w:val="20"/>
          <w:szCs w:val="20"/>
        </w:rPr>
      </w:pPr>
      <w:r w:rsidRPr="009B5892">
        <w:rPr>
          <w:i/>
          <w:iCs/>
          <w:sz w:val="20"/>
          <w:szCs w:val="20"/>
        </w:rPr>
        <w:t xml:space="preserve">For clarity: a late piece of work that would have scored 65%, 55% or 45% had it been handed in on time will be awarded 55%, 45% or 35% respectively as 10% of the total available marks will have been deducted. </w:t>
      </w:r>
    </w:p>
    <w:p w14:paraId="339F7958" w14:textId="77777777" w:rsidR="005D3B48" w:rsidRPr="009B5892" w:rsidRDefault="005D3B48" w:rsidP="005D3B48">
      <w:pPr>
        <w:pStyle w:val="Default"/>
        <w:rPr>
          <w:sz w:val="20"/>
          <w:szCs w:val="20"/>
        </w:rPr>
      </w:pPr>
    </w:p>
    <w:p w14:paraId="07FEE8B5" w14:textId="77777777" w:rsidR="005D3B48" w:rsidRPr="009B5892" w:rsidRDefault="005D3B48" w:rsidP="005D3B48">
      <w:pPr>
        <w:pStyle w:val="Default"/>
        <w:rPr>
          <w:sz w:val="20"/>
          <w:szCs w:val="20"/>
        </w:rPr>
      </w:pPr>
      <w:r w:rsidRPr="009B5892">
        <w:rPr>
          <w:sz w:val="20"/>
          <w:szCs w:val="20"/>
        </w:rPr>
        <w:t xml:space="preserve">The Penalty does not apply to Pass/Fail Modules, i.e. there will be no penalty for late submission if assessments on Pass/Fail are submitted up to 1 working day (24 hours) after the published hand-in deadline. </w:t>
      </w:r>
    </w:p>
    <w:p w14:paraId="59322305" w14:textId="77777777" w:rsidR="005D3B48" w:rsidRPr="009B5892" w:rsidRDefault="005D3B48" w:rsidP="005D3B48">
      <w:pPr>
        <w:pStyle w:val="Default"/>
        <w:rPr>
          <w:sz w:val="20"/>
          <w:szCs w:val="20"/>
        </w:rPr>
      </w:pPr>
    </w:p>
    <w:p w14:paraId="73766AA7" w14:textId="77777777" w:rsidR="005D3B48" w:rsidRPr="009B5892" w:rsidRDefault="005D3B48" w:rsidP="005D3B48">
      <w:pPr>
        <w:pStyle w:val="Default"/>
        <w:rPr>
          <w:sz w:val="20"/>
          <w:szCs w:val="20"/>
        </w:rPr>
      </w:pPr>
      <w:r w:rsidRPr="009B5892">
        <w:rPr>
          <w:sz w:val="20"/>
          <w:szCs w:val="20"/>
        </w:rPr>
        <w:t xml:space="preserve">Coursework submitted more than 1 working day (24 hours) after the published hand-in deadline without approval will be regarded as not having been completed. </w:t>
      </w:r>
      <w:r w:rsidRPr="009B5892">
        <w:rPr>
          <w:b/>
          <w:bCs/>
          <w:sz w:val="20"/>
          <w:szCs w:val="20"/>
        </w:rPr>
        <w:t>A mark of zero will be awarded for the assessment and the module will be failed</w:t>
      </w:r>
      <w:r w:rsidRPr="009B5892">
        <w:rPr>
          <w:sz w:val="20"/>
          <w:szCs w:val="20"/>
        </w:rPr>
        <w:t xml:space="preserve">, irrespective of the overall module mark. </w:t>
      </w:r>
    </w:p>
    <w:p w14:paraId="20E681D4" w14:textId="77777777" w:rsidR="005D3B48" w:rsidRPr="009B5892" w:rsidRDefault="005D3B48" w:rsidP="005D3B48">
      <w:pPr>
        <w:pStyle w:val="Default"/>
        <w:rPr>
          <w:sz w:val="20"/>
          <w:szCs w:val="20"/>
        </w:rPr>
      </w:pPr>
    </w:p>
    <w:p w14:paraId="460F70EA" w14:textId="77777777" w:rsidR="005D3B48" w:rsidRPr="009B5892" w:rsidRDefault="005D3B48" w:rsidP="005D3B48">
      <w:pPr>
        <w:pStyle w:val="Default"/>
        <w:rPr>
          <w:i/>
          <w:iCs/>
          <w:sz w:val="20"/>
          <w:szCs w:val="20"/>
        </w:rPr>
      </w:pPr>
      <w:r w:rsidRPr="009B5892">
        <w:rPr>
          <w:i/>
          <w:iCs/>
          <w:sz w:val="20"/>
          <w:szCs w:val="20"/>
        </w:rPr>
        <w:t xml:space="preserve">For clarity: if the original hand-in time on a working day is 12 noon then the 24-hour late submission allowance will end at 12 noon on the next working day (bank holidays and weekends are not classed as working days) </w:t>
      </w:r>
    </w:p>
    <w:p w14:paraId="596BA51C" w14:textId="77777777" w:rsidR="005D3B48" w:rsidRPr="009B5892" w:rsidRDefault="005D3B48" w:rsidP="005D3B48">
      <w:pPr>
        <w:pStyle w:val="Default"/>
        <w:rPr>
          <w:sz w:val="20"/>
          <w:szCs w:val="20"/>
        </w:rPr>
      </w:pPr>
    </w:p>
    <w:p w14:paraId="11AA16CA" w14:textId="77777777" w:rsidR="005D3B48" w:rsidRPr="009B5892" w:rsidRDefault="005D3B48" w:rsidP="005D3B48">
      <w:pPr>
        <w:rPr>
          <w:rFonts w:ascii="Arial" w:eastAsiaTheme="minorEastAsia" w:hAnsi="Arial" w:cs="Arial"/>
          <w:b/>
          <w:u w:val="single"/>
          <w:lang w:eastAsia="zh-CN"/>
        </w:rPr>
      </w:pPr>
      <w:r w:rsidRPr="009B5892">
        <w:rPr>
          <w:rFonts w:ascii="Arial" w:hAnsi="Arial" w:cs="Arial"/>
        </w:rPr>
        <w:t>These provisions apply to all assessments, including those assessed on a Pass / Fail basis.</w:t>
      </w:r>
    </w:p>
    <w:p w14:paraId="45390146" w14:textId="77777777" w:rsidR="005D3B48" w:rsidRDefault="005D3B48" w:rsidP="005D3B48">
      <w:pPr>
        <w:spacing w:line="276" w:lineRule="auto"/>
        <w:rPr>
          <w:rFonts w:ascii="Arial" w:hAnsi="Arial" w:cs="Arial"/>
          <w:b/>
          <w:szCs w:val="22"/>
        </w:rPr>
      </w:pPr>
    </w:p>
    <w:p w14:paraId="702FC2E1" w14:textId="77777777" w:rsidR="00FF16F5" w:rsidRDefault="00FF16F5" w:rsidP="00FF16F5">
      <w:pPr>
        <w:spacing w:line="276" w:lineRule="auto"/>
        <w:rPr>
          <w:rFonts w:ascii="Arial" w:eastAsiaTheme="minorEastAsia" w:hAnsi="Arial" w:cs="Arial"/>
          <w:b/>
          <w:lang w:eastAsia="zh-CN"/>
        </w:rPr>
      </w:pPr>
      <w:r>
        <w:rPr>
          <w:rFonts w:ascii="Arial" w:eastAsiaTheme="minorEastAsia" w:hAnsi="Arial" w:cs="Arial"/>
          <w:b/>
          <w:lang w:eastAsia="zh-CN"/>
        </w:rPr>
        <w:t>Word limits and penalties</w:t>
      </w:r>
    </w:p>
    <w:p w14:paraId="73542A72" w14:textId="77777777" w:rsidR="00FF16F5" w:rsidRPr="007555A1" w:rsidRDefault="00FF16F5" w:rsidP="00FF16F5">
      <w:pPr>
        <w:spacing w:line="276" w:lineRule="auto"/>
        <w:rPr>
          <w:rFonts w:ascii="Arial" w:eastAsiaTheme="minorEastAsia" w:hAnsi="Arial" w:cs="Arial"/>
          <w:b/>
          <w:lang w:eastAsia="zh-CN"/>
        </w:rPr>
      </w:pPr>
      <w:r w:rsidRPr="00FC2CF7">
        <w:rPr>
          <w:b/>
          <w:noProof/>
          <w:lang w:eastAsia="en-GB"/>
        </w:rPr>
        <mc:AlternateContent>
          <mc:Choice Requires="wps">
            <w:drawing>
              <wp:anchor distT="0" distB="0" distL="114300" distR="114300" simplePos="0" relativeHeight="251660292" behindDoc="0" locked="0" layoutInCell="1" allowOverlap="1" wp14:anchorId="5314096F" wp14:editId="42BAD252">
                <wp:simplePos x="0" y="0"/>
                <wp:positionH relativeFrom="margin">
                  <wp:posOffset>0</wp:posOffset>
                </wp:positionH>
                <wp:positionV relativeFrom="paragraph">
                  <wp:posOffset>0</wp:posOffset>
                </wp:positionV>
                <wp:extent cx="6232550" cy="0"/>
                <wp:effectExtent l="0" t="0" r="34925" b="19050"/>
                <wp:wrapNone/>
                <wp:docPr id="9" name="Straight Connector 9"/>
                <wp:cNvGraphicFramePr/>
                <a:graphic xmlns:a="http://schemas.openxmlformats.org/drawingml/2006/main">
                  <a:graphicData uri="http://schemas.microsoft.com/office/word/2010/wordprocessingShape">
                    <wps:wsp>
                      <wps:cNvCnPr/>
                      <wps:spPr>
                        <a:xfrm flipV="1">
                          <a:off x="0" y="0"/>
                          <a:ext cx="6232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AFEF32" id="Straight Connector 9" o:spid="_x0000_s1026" style="position:absolute;flip:y;z-index:2516602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90.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" strokecolor="black [3040]">
                <w10:wrap anchorx="margin"/>
              </v:line>
            </w:pict>
          </mc:Fallback>
        </mc:AlternateContent>
      </w:r>
    </w:p>
    <w:p w14:paraId="7EED493A" w14:textId="77777777" w:rsidR="00FF16F5" w:rsidRPr="00AD5024" w:rsidRDefault="00FF16F5" w:rsidP="00FF16F5">
      <w:pPr>
        <w:jc w:val="both"/>
        <w:rPr>
          <w:rFonts w:ascii="Arial" w:hAnsi="Arial" w:cs="Arial"/>
        </w:rPr>
      </w:pPr>
      <w:r w:rsidRPr="00AD5024">
        <w:rPr>
          <w:rFonts w:ascii="Arial" w:hAnsi="Arial" w:cs="Arial"/>
        </w:rPr>
        <w:t>If the assignment is within +10% of the stated word limit no penalty will apply.</w:t>
      </w:r>
    </w:p>
    <w:p w14:paraId="701F32F9" w14:textId="77777777" w:rsidR="00FF16F5" w:rsidRPr="00AD5024" w:rsidRDefault="00FF16F5" w:rsidP="00FF16F5">
      <w:pPr>
        <w:jc w:val="both"/>
        <w:rPr>
          <w:rFonts w:ascii="Arial" w:hAnsi="Arial" w:cs="Arial"/>
        </w:rPr>
      </w:pPr>
    </w:p>
    <w:p w14:paraId="77F372DD" w14:textId="77777777" w:rsidR="00FF16F5" w:rsidRPr="00AD5024" w:rsidRDefault="00FF16F5" w:rsidP="00FF16F5">
      <w:pPr>
        <w:rPr>
          <w:rFonts w:ascii="Arial" w:hAnsi="Arial" w:cs="Arial"/>
        </w:rPr>
      </w:pPr>
      <w:r w:rsidRPr="00AD5024">
        <w:rPr>
          <w:rFonts w:ascii="Arial" w:hAnsi="Arial" w:cs="Arial"/>
        </w:rPr>
        <w:t>The word count is to be declared on the front page of your assignment and the assignment cover sheet.  The word count does not include:</w:t>
      </w:r>
    </w:p>
    <w:p w14:paraId="518A8497" w14:textId="77777777" w:rsidR="00FF16F5" w:rsidRPr="00AD5024" w:rsidRDefault="00FF16F5" w:rsidP="00FF16F5">
      <w:pPr>
        <w:rPr>
          <w:rFonts w:ascii="Arial" w:hAnsi="Arial" w:cs="Arial"/>
        </w:rPr>
      </w:pPr>
    </w:p>
    <w:tbl>
      <w:tblPr>
        <w:tblW w:w="0" w:type="auto"/>
        <w:tblCellMar>
          <w:left w:w="0" w:type="dxa"/>
          <w:right w:w="0" w:type="dxa"/>
        </w:tblCellMar>
        <w:tblLook w:val="04A0" w:firstRow="1" w:lastRow="0" w:firstColumn="1" w:lastColumn="0" w:noHBand="0" w:noVBand="1"/>
      </w:tblPr>
      <w:tblGrid>
        <w:gridCol w:w="2112"/>
        <w:gridCol w:w="2416"/>
        <w:gridCol w:w="2335"/>
        <w:gridCol w:w="2379"/>
      </w:tblGrid>
      <w:tr w:rsidR="00FF16F5" w:rsidRPr="00127D39" w14:paraId="6AA973F6" w14:textId="77777777" w:rsidTr="00EB56A9">
        <w:tc>
          <w:tcPr>
            <w:tcW w:w="2112" w:type="dxa"/>
            <w:tcMar>
              <w:top w:w="0" w:type="dxa"/>
              <w:left w:w="108" w:type="dxa"/>
              <w:bottom w:w="0" w:type="dxa"/>
              <w:right w:w="108" w:type="dxa"/>
            </w:tcMar>
            <w:vAlign w:val="center"/>
            <w:hideMark/>
          </w:tcPr>
          <w:p w14:paraId="4A0D7BE2" w14:textId="77777777" w:rsidR="00FF16F5" w:rsidRPr="00AD5024" w:rsidRDefault="00FF16F5" w:rsidP="00EB56A9">
            <w:pPr>
              <w:pStyle w:val="ListParagraph"/>
              <w:numPr>
                <w:ilvl w:val="0"/>
                <w:numId w:val="8"/>
              </w:numPr>
              <w:ind w:left="426" w:hanging="284"/>
              <w:contextualSpacing w:val="0"/>
              <w:rPr>
                <w:rFonts w:ascii="Arial" w:hAnsi="Arial" w:cs="Arial"/>
                <w:sz w:val="20"/>
                <w:szCs w:val="20"/>
              </w:rPr>
            </w:pPr>
            <w:r w:rsidRPr="00AD5024">
              <w:rPr>
                <w:rFonts w:ascii="Arial" w:hAnsi="Arial" w:cs="Arial"/>
                <w:sz w:val="20"/>
                <w:szCs w:val="20"/>
              </w:rPr>
              <w:t>Title and Contents page</w:t>
            </w:r>
          </w:p>
        </w:tc>
        <w:tc>
          <w:tcPr>
            <w:tcW w:w="2416" w:type="dxa"/>
            <w:tcMar>
              <w:top w:w="0" w:type="dxa"/>
              <w:left w:w="108" w:type="dxa"/>
              <w:bottom w:w="0" w:type="dxa"/>
              <w:right w:w="108" w:type="dxa"/>
            </w:tcMar>
            <w:vAlign w:val="center"/>
            <w:hideMark/>
          </w:tcPr>
          <w:p w14:paraId="02565D94" w14:textId="77777777" w:rsidR="00FF16F5" w:rsidRPr="00AD5024" w:rsidRDefault="00FF16F5" w:rsidP="00EB56A9">
            <w:pPr>
              <w:pStyle w:val="ListParagraph"/>
              <w:numPr>
                <w:ilvl w:val="0"/>
                <w:numId w:val="8"/>
              </w:numPr>
              <w:ind w:left="440" w:hanging="284"/>
              <w:contextualSpacing w:val="0"/>
              <w:rPr>
                <w:rFonts w:ascii="Arial" w:hAnsi="Arial" w:cs="Arial"/>
                <w:sz w:val="20"/>
                <w:szCs w:val="20"/>
              </w:rPr>
            </w:pPr>
            <w:r w:rsidRPr="00AD5024">
              <w:rPr>
                <w:rFonts w:ascii="Arial" w:hAnsi="Arial" w:cs="Arial"/>
                <w:sz w:val="20"/>
                <w:szCs w:val="20"/>
              </w:rPr>
              <w:t>Reference list</w:t>
            </w:r>
          </w:p>
        </w:tc>
        <w:tc>
          <w:tcPr>
            <w:tcW w:w="2335" w:type="dxa"/>
            <w:tcMar>
              <w:top w:w="0" w:type="dxa"/>
              <w:left w:w="108" w:type="dxa"/>
              <w:bottom w:w="0" w:type="dxa"/>
              <w:right w:w="108" w:type="dxa"/>
            </w:tcMar>
            <w:vAlign w:val="center"/>
            <w:hideMark/>
          </w:tcPr>
          <w:p w14:paraId="4650AD63" w14:textId="77777777" w:rsidR="00FF16F5" w:rsidRPr="00AD5024" w:rsidRDefault="00FF16F5" w:rsidP="00EB56A9">
            <w:pPr>
              <w:pStyle w:val="ListParagraph"/>
              <w:numPr>
                <w:ilvl w:val="0"/>
                <w:numId w:val="8"/>
              </w:numPr>
              <w:ind w:left="434" w:hanging="284"/>
              <w:contextualSpacing w:val="0"/>
              <w:rPr>
                <w:rFonts w:ascii="Arial" w:hAnsi="Arial" w:cs="Arial"/>
                <w:sz w:val="20"/>
                <w:szCs w:val="20"/>
              </w:rPr>
            </w:pPr>
            <w:r w:rsidRPr="00AD5024">
              <w:rPr>
                <w:rFonts w:ascii="Arial" w:hAnsi="Arial" w:cs="Arial"/>
                <w:sz w:val="20"/>
                <w:szCs w:val="20"/>
              </w:rPr>
              <w:t>Appendices</w:t>
            </w:r>
          </w:p>
        </w:tc>
        <w:tc>
          <w:tcPr>
            <w:tcW w:w="2379" w:type="dxa"/>
            <w:vMerge w:val="restart"/>
            <w:tcMar>
              <w:top w:w="0" w:type="dxa"/>
              <w:left w:w="108" w:type="dxa"/>
              <w:bottom w:w="0" w:type="dxa"/>
              <w:right w:w="108" w:type="dxa"/>
            </w:tcMar>
            <w:vAlign w:val="center"/>
            <w:hideMark/>
          </w:tcPr>
          <w:p w14:paraId="201898C5" w14:textId="77777777" w:rsidR="00FF16F5" w:rsidRPr="00AD5024" w:rsidRDefault="00FF16F5" w:rsidP="00EB56A9">
            <w:pPr>
              <w:pStyle w:val="ListParagraph"/>
              <w:numPr>
                <w:ilvl w:val="0"/>
                <w:numId w:val="8"/>
              </w:numPr>
              <w:ind w:left="367" w:hanging="284"/>
              <w:contextualSpacing w:val="0"/>
              <w:rPr>
                <w:rFonts w:ascii="Arial" w:hAnsi="Arial" w:cs="Arial"/>
                <w:sz w:val="20"/>
                <w:szCs w:val="20"/>
              </w:rPr>
            </w:pPr>
            <w:r w:rsidRPr="00AD5024">
              <w:rPr>
                <w:rFonts w:ascii="Arial" w:hAnsi="Arial" w:cs="Arial"/>
                <w:sz w:val="20"/>
                <w:szCs w:val="20"/>
              </w:rPr>
              <w:t>Appropriate tables, figures and illustrations</w:t>
            </w:r>
          </w:p>
        </w:tc>
      </w:tr>
      <w:tr w:rsidR="00FF16F5" w:rsidRPr="00127D39" w14:paraId="36BDFDE6" w14:textId="77777777" w:rsidTr="00EB56A9">
        <w:tc>
          <w:tcPr>
            <w:tcW w:w="2112" w:type="dxa"/>
            <w:tcMar>
              <w:top w:w="0" w:type="dxa"/>
              <w:left w:w="108" w:type="dxa"/>
              <w:bottom w:w="0" w:type="dxa"/>
              <w:right w:w="108" w:type="dxa"/>
            </w:tcMar>
            <w:vAlign w:val="center"/>
            <w:hideMark/>
          </w:tcPr>
          <w:p w14:paraId="01D29FA1" w14:textId="77777777" w:rsidR="00FF16F5" w:rsidRPr="00127D39" w:rsidRDefault="00FF16F5" w:rsidP="00EB56A9">
            <w:pPr>
              <w:pStyle w:val="ListParagraph"/>
              <w:numPr>
                <w:ilvl w:val="0"/>
                <w:numId w:val="8"/>
              </w:numPr>
              <w:ind w:left="426" w:hanging="284"/>
              <w:contextualSpacing w:val="0"/>
              <w:rPr>
                <w:rFonts w:ascii="Arial" w:hAnsi="Arial" w:cs="Arial"/>
                <w:sz w:val="20"/>
                <w:szCs w:val="20"/>
              </w:rPr>
            </w:pPr>
            <w:r w:rsidRPr="00127D39">
              <w:rPr>
                <w:rFonts w:ascii="Arial" w:hAnsi="Arial" w:cs="Arial"/>
                <w:sz w:val="20"/>
                <w:szCs w:val="20"/>
              </w:rPr>
              <w:t>Glossary</w:t>
            </w:r>
          </w:p>
        </w:tc>
        <w:tc>
          <w:tcPr>
            <w:tcW w:w="2416" w:type="dxa"/>
            <w:tcMar>
              <w:top w:w="0" w:type="dxa"/>
              <w:left w:w="108" w:type="dxa"/>
              <w:bottom w:w="0" w:type="dxa"/>
              <w:right w:w="108" w:type="dxa"/>
            </w:tcMar>
            <w:vAlign w:val="center"/>
            <w:hideMark/>
          </w:tcPr>
          <w:p w14:paraId="08428F40" w14:textId="77777777" w:rsidR="00FF16F5" w:rsidRPr="00127D39" w:rsidRDefault="00FF16F5" w:rsidP="00EB56A9">
            <w:pPr>
              <w:pStyle w:val="ListParagraph"/>
              <w:numPr>
                <w:ilvl w:val="0"/>
                <w:numId w:val="8"/>
              </w:numPr>
              <w:ind w:left="440" w:hanging="284"/>
              <w:contextualSpacing w:val="0"/>
              <w:rPr>
                <w:rFonts w:ascii="Arial" w:hAnsi="Arial" w:cs="Arial"/>
                <w:sz w:val="20"/>
                <w:szCs w:val="20"/>
              </w:rPr>
            </w:pPr>
            <w:r w:rsidRPr="00127D39">
              <w:rPr>
                <w:rFonts w:ascii="Arial" w:hAnsi="Arial" w:cs="Arial"/>
                <w:sz w:val="20"/>
                <w:szCs w:val="20"/>
              </w:rPr>
              <w:t>Bibliography</w:t>
            </w:r>
          </w:p>
        </w:tc>
        <w:tc>
          <w:tcPr>
            <w:tcW w:w="2335" w:type="dxa"/>
            <w:tcMar>
              <w:top w:w="0" w:type="dxa"/>
              <w:left w:w="108" w:type="dxa"/>
              <w:bottom w:w="0" w:type="dxa"/>
              <w:right w:w="108" w:type="dxa"/>
            </w:tcMar>
            <w:vAlign w:val="center"/>
            <w:hideMark/>
          </w:tcPr>
          <w:p w14:paraId="7C7E40B9" w14:textId="77777777" w:rsidR="00FF16F5" w:rsidRPr="00127D39" w:rsidRDefault="00FF16F5" w:rsidP="00EB56A9">
            <w:pPr>
              <w:pStyle w:val="ListParagraph"/>
              <w:numPr>
                <w:ilvl w:val="0"/>
                <w:numId w:val="8"/>
              </w:numPr>
              <w:ind w:left="434" w:hanging="284"/>
              <w:contextualSpacing w:val="0"/>
              <w:rPr>
                <w:rFonts w:ascii="Arial" w:hAnsi="Arial" w:cs="Arial"/>
                <w:sz w:val="20"/>
                <w:szCs w:val="20"/>
              </w:rPr>
            </w:pPr>
            <w:r w:rsidRPr="00127D39">
              <w:rPr>
                <w:rFonts w:ascii="Arial" w:hAnsi="Arial" w:cs="Arial"/>
                <w:sz w:val="20"/>
                <w:szCs w:val="20"/>
              </w:rPr>
              <w:t>Quotes from interviews and focus groups.</w:t>
            </w:r>
          </w:p>
        </w:tc>
        <w:tc>
          <w:tcPr>
            <w:tcW w:w="0" w:type="auto"/>
            <w:vMerge/>
            <w:vAlign w:val="center"/>
            <w:hideMark/>
          </w:tcPr>
          <w:p w14:paraId="1285EC11" w14:textId="77777777" w:rsidR="00FF16F5" w:rsidRPr="00127D39" w:rsidRDefault="00FF16F5" w:rsidP="00EB56A9">
            <w:pPr>
              <w:rPr>
                <w:rFonts w:ascii="Arial" w:hAnsi="Arial" w:cs="Arial"/>
                <w:lang w:eastAsia="en-GB"/>
              </w:rPr>
            </w:pPr>
          </w:p>
        </w:tc>
      </w:tr>
    </w:tbl>
    <w:p w14:paraId="31C24376" w14:textId="77777777" w:rsidR="00FF16F5" w:rsidRPr="00127D39" w:rsidRDefault="00FF16F5" w:rsidP="00FF16F5">
      <w:pPr>
        <w:rPr>
          <w:rFonts w:ascii="Arial" w:hAnsi="Arial" w:cs="Arial"/>
        </w:rPr>
      </w:pPr>
    </w:p>
    <w:p w14:paraId="04A2D6B8" w14:textId="77777777" w:rsidR="00FF16F5" w:rsidRPr="009B5892" w:rsidRDefault="00FF16F5" w:rsidP="00FF16F5">
      <w:pPr>
        <w:rPr>
          <w:rFonts w:ascii="Arial" w:hAnsi="Arial" w:cs="Arial"/>
        </w:rPr>
      </w:pPr>
      <w:r w:rsidRPr="009B5892">
        <w:rPr>
          <w:rFonts w:ascii="Arial" w:hAnsi="Arial" w:cs="Arial"/>
        </w:rPr>
        <w:t>Please note, in text citations [e.g. (Smith, 2011)] and direct secondary quotations [e.g. “</w:t>
      </w:r>
      <w:r w:rsidRPr="009B5892">
        <w:rPr>
          <w:rFonts w:ascii="Arial" w:hAnsi="Arial" w:cs="Arial"/>
          <w:i/>
        </w:rPr>
        <w:t>dib-dab nonsense analysis</w:t>
      </w:r>
      <w:r w:rsidRPr="009B5892">
        <w:rPr>
          <w:rFonts w:ascii="Arial" w:hAnsi="Arial" w:cs="Arial"/>
        </w:rPr>
        <w:t>” (Smith, 2011 p.123)] are INCLUDED in the word count.</w:t>
      </w:r>
    </w:p>
    <w:p w14:paraId="761403F1" w14:textId="77777777" w:rsidR="00FF16F5" w:rsidRPr="009B5892" w:rsidRDefault="00FF16F5" w:rsidP="00FF16F5">
      <w:pPr>
        <w:rPr>
          <w:rFonts w:ascii="Arial" w:hAnsi="Arial" w:cs="Arial"/>
        </w:rPr>
      </w:pPr>
    </w:p>
    <w:p w14:paraId="78E8301B" w14:textId="77777777" w:rsidR="00FF16F5" w:rsidRPr="0083616D" w:rsidRDefault="00FF16F5" w:rsidP="00FF16F5">
      <w:pPr>
        <w:rPr>
          <w:rFonts w:ascii="Arial" w:hAnsi="Arial" w:cs="Arial"/>
        </w:rPr>
      </w:pPr>
      <w:r w:rsidRPr="0083616D">
        <w:rPr>
          <w:rFonts w:ascii="Arial" w:hAnsi="Arial" w:cs="Arial"/>
        </w:rPr>
        <w:t>If this word count is falsified, students are reminded that under Academic Misconduct Policy page 3 Section 3.4 this will be regarded as academic misconduct.</w:t>
      </w:r>
    </w:p>
    <w:p w14:paraId="7E8A69E0" w14:textId="77777777" w:rsidR="00FF16F5" w:rsidRPr="0083616D" w:rsidRDefault="00FF16F5" w:rsidP="00FF16F5">
      <w:pPr>
        <w:rPr>
          <w:rFonts w:ascii="Arial" w:hAnsi="Arial" w:cs="Arial"/>
        </w:rPr>
      </w:pPr>
    </w:p>
    <w:p w14:paraId="1F0CB023" w14:textId="77777777" w:rsidR="00FF16F5" w:rsidRPr="009B5892" w:rsidRDefault="00FF16F5" w:rsidP="00FF16F5">
      <w:pPr>
        <w:jc w:val="both"/>
        <w:rPr>
          <w:rFonts w:ascii="Arial" w:hAnsi="Arial" w:cs="Arial"/>
        </w:rPr>
      </w:pPr>
      <w:r w:rsidRPr="0083616D">
        <w:rPr>
          <w:rFonts w:ascii="Arial" w:hAnsi="Arial" w:cs="Arial"/>
        </w:rPr>
        <w:t>If the word limit of the full assignment exceeds the +10% limit, assessors will stop reading at this point; all other content will not be considered in the marking process.</w:t>
      </w:r>
    </w:p>
    <w:p w14:paraId="44CDE8A2" w14:textId="77777777" w:rsidR="00FF16F5" w:rsidRPr="009B5892" w:rsidRDefault="00FF16F5" w:rsidP="00FF16F5">
      <w:pPr>
        <w:jc w:val="both"/>
        <w:rPr>
          <w:rFonts w:ascii="Arial" w:hAnsi="Arial" w:cs="Arial"/>
        </w:rPr>
      </w:pPr>
    </w:p>
    <w:p w14:paraId="2A62785A" w14:textId="77777777" w:rsidR="00FF16F5" w:rsidRPr="009B5892" w:rsidRDefault="00FF16F5" w:rsidP="00FF16F5">
      <w:pPr>
        <w:jc w:val="both"/>
        <w:rPr>
          <w:rFonts w:ascii="Arial" w:hAnsi="Arial" w:cs="Arial"/>
          <w:b/>
          <w:i/>
        </w:rPr>
      </w:pPr>
      <w:r w:rsidRPr="009B5892">
        <w:rPr>
          <w:rFonts w:ascii="Arial" w:hAnsi="Arial" w:cs="Arial"/>
          <w:b/>
          <w:i/>
        </w:rPr>
        <w:t>Students must retain an electronic copy of this assignment (including ALL appendices) and it must be made available within 24hours of them requesting it be submitted.</w:t>
      </w:r>
    </w:p>
    <w:p w14:paraId="1EAFE4F2" w14:textId="77777777" w:rsidR="00FF16F5" w:rsidRPr="009B5892" w:rsidRDefault="00FF16F5" w:rsidP="00FF16F5">
      <w:pPr>
        <w:jc w:val="both"/>
        <w:rPr>
          <w:rFonts w:ascii="Arial" w:hAnsi="Arial" w:cs="Arial"/>
        </w:rPr>
      </w:pPr>
    </w:p>
    <w:p w14:paraId="5CEEDFFE" w14:textId="77777777" w:rsidR="00FF16F5" w:rsidRPr="009B5892" w:rsidRDefault="00FF16F5" w:rsidP="00FF16F5">
      <w:pPr>
        <w:jc w:val="both"/>
        <w:rPr>
          <w:rFonts w:ascii="Arial" w:hAnsi="Arial" w:cs="Arial"/>
        </w:rPr>
      </w:pPr>
      <w:r w:rsidRPr="009B5892">
        <w:rPr>
          <w:rFonts w:ascii="Arial" w:hAnsi="Arial" w:cs="Arial"/>
          <w:b/>
        </w:rPr>
        <w:t>Note:</w:t>
      </w:r>
      <w:r w:rsidRPr="009B5892">
        <w:rPr>
          <w:rFonts w:ascii="Arial" w:hAnsi="Arial" w:cs="Arial"/>
        </w:rPr>
        <w:t xml:space="preserve"> </w:t>
      </w:r>
      <w:r w:rsidRPr="009B5892">
        <w:rPr>
          <w:rFonts w:ascii="Arial" w:hAnsi="Arial" w:cs="Arial"/>
        </w:rPr>
        <w:tab/>
        <w:t>For those assessments or partial assessments based on calculation, multiple choice etc., marks will be gained on an accumulative basis.  In these cases, marks allocated to each section will be made clear.</w:t>
      </w:r>
    </w:p>
    <w:p w14:paraId="3DBBFEEE" w14:textId="77777777" w:rsidR="00FF16F5" w:rsidRDefault="00FF16F5" w:rsidP="005D3B48">
      <w:pPr>
        <w:spacing w:line="276" w:lineRule="auto"/>
        <w:rPr>
          <w:rFonts w:ascii="Arial" w:hAnsi="Arial" w:cs="Arial"/>
          <w:b/>
          <w:szCs w:val="22"/>
        </w:rPr>
      </w:pPr>
    </w:p>
    <w:p w14:paraId="36F2B59E" w14:textId="77777777" w:rsidR="005D3B48" w:rsidRPr="007555A1" w:rsidRDefault="005D3B48" w:rsidP="005D3B48">
      <w:pPr>
        <w:spacing w:line="276" w:lineRule="auto"/>
        <w:rPr>
          <w:rFonts w:ascii="Arial" w:hAnsi="Arial" w:cs="Arial"/>
          <w:b/>
          <w:szCs w:val="22"/>
        </w:rPr>
      </w:pPr>
      <w:r w:rsidRPr="007555A1">
        <w:rPr>
          <w:rFonts w:ascii="Arial" w:hAnsi="Arial" w:cs="Arial"/>
          <w:b/>
          <w:szCs w:val="22"/>
        </w:rPr>
        <w:t>Academic Misconduct</w:t>
      </w:r>
    </w:p>
    <w:p w14:paraId="182E4A6A" w14:textId="42D9B32D" w:rsidR="005D3B48" w:rsidRDefault="005D3B48" w:rsidP="005D3B48">
      <w:pPr>
        <w:spacing w:line="276" w:lineRule="auto"/>
        <w:rPr>
          <w:rFonts w:ascii="Arial" w:hAnsi="Arial" w:cs="Arial"/>
          <w:szCs w:val="22"/>
        </w:rPr>
      </w:pPr>
      <w:r>
        <w:rPr>
          <w:noProof/>
        </w:rPr>
        <mc:AlternateContent>
          <mc:Choice Requires="wps">
            <w:drawing>
              <wp:anchor distT="4294967295" distB="4294967295" distL="114300" distR="114300" simplePos="0" relativeHeight="251658242" behindDoc="0" locked="0" layoutInCell="1" allowOverlap="1" wp14:anchorId="51B55EF2" wp14:editId="7C4D76F6">
                <wp:simplePos x="0" y="0"/>
                <wp:positionH relativeFrom="margin">
                  <wp:posOffset>0</wp:posOffset>
                </wp:positionH>
                <wp:positionV relativeFrom="paragraph">
                  <wp:posOffset>-1</wp:posOffset>
                </wp:positionV>
                <wp:extent cx="6232525" cy="0"/>
                <wp:effectExtent l="0" t="0" r="0" b="0"/>
                <wp:wrapNone/>
                <wp:docPr id="2114593221" name="Straight Connector 21145932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232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34611A" id="Straight Connector 2114593221" o:spid="_x0000_s1026" style="position:absolute;flip:y;z-index:251658242;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0,0" to="490.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" strokecolor="black [3040]">
                <o:lock v:ext="edit" shapetype="f"/>
                <w10:wrap anchorx="margin"/>
              </v:line>
            </w:pict>
          </mc:Fallback>
        </mc:AlternateContent>
      </w:r>
    </w:p>
    <w:p w14:paraId="42E97A15" w14:textId="77777777" w:rsidR="005D3B48" w:rsidRPr="009B5892" w:rsidRDefault="005D3B48" w:rsidP="005D3B48">
      <w:pPr>
        <w:pStyle w:val="Default"/>
        <w:rPr>
          <w:sz w:val="20"/>
          <w:szCs w:val="20"/>
        </w:rPr>
      </w:pPr>
      <w:r w:rsidRPr="009B5892">
        <w:rPr>
          <w:sz w:val="20"/>
          <w:szCs w:val="20"/>
        </w:rPr>
        <w:t xml:space="preserve">The Assessment Regulations for Taught Awards (ARTA) contain the </w:t>
      </w:r>
      <w:r w:rsidRPr="009B5892">
        <w:rPr>
          <w:b/>
          <w:bCs/>
          <w:i/>
          <w:iCs/>
          <w:sz w:val="20"/>
          <w:szCs w:val="20"/>
        </w:rPr>
        <w:t>Regulations and procedures applying to cheating, plagiarism and other forms of academic misconduct</w:t>
      </w:r>
      <w:r w:rsidRPr="009B5892">
        <w:rPr>
          <w:sz w:val="20"/>
          <w:szCs w:val="20"/>
        </w:rPr>
        <w:t xml:space="preserve">. </w:t>
      </w:r>
    </w:p>
    <w:p w14:paraId="11FD4C9A" w14:textId="77777777" w:rsidR="005D3B48" w:rsidRPr="009B5892" w:rsidRDefault="005D3B48" w:rsidP="005D3B48">
      <w:pPr>
        <w:pStyle w:val="Default"/>
        <w:rPr>
          <w:sz w:val="20"/>
          <w:szCs w:val="20"/>
        </w:rPr>
      </w:pPr>
    </w:p>
    <w:p w14:paraId="3D7062AC" w14:textId="77777777" w:rsidR="005D3B48" w:rsidRPr="009B5892" w:rsidRDefault="005D3B48" w:rsidP="005D3B48">
      <w:pPr>
        <w:pStyle w:val="Default"/>
        <w:rPr>
          <w:sz w:val="20"/>
          <w:szCs w:val="20"/>
        </w:rPr>
      </w:pPr>
      <w:r w:rsidRPr="009B5892">
        <w:rPr>
          <w:sz w:val="20"/>
          <w:szCs w:val="20"/>
        </w:rPr>
        <w:t xml:space="preserve">Assessment guidance and policies are available on the university website via the following link: </w:t>
      </w:r>
    </w:p>
    <w:p w14:paraId="1B863934" w14:textId="77777777" w:rsidR="005D3B48" w:rsidRPr="009B5892" w:rsidRDefault="005D3B48" w:rsidP="005D3B48">
      <w:pPr>
        <w:pStyle w:val="Default"/>
        <w:rPr>
          <w:sz w:val="20"/>
          <w:szCs w:val="20"/>
        </w:rPr>
      </w:pPr>
      <w:hyperlink r:id="rId11" w:history="1">
        <w:r w:rsidRPr="009B5892">
          <w:rPr>
            <w:rStyle w:val="Hyperlink"/>
            <w:sz w:val="20"/>
            <w:szCs w:val="20"/>
          </w:rPr>
          <w:t>https://www.northumbria.ac.uk/about-us/university-services/academic-registry/quality-and-teaching-excellence/assessment/guidance-for-students/</w:t>
        </w:r>
      </w:hyperlink>
      <w:r w:rsidRPr="009B5892">
        <w:rPr>
          <w:sz w:val="20"/>
          <w:szCs w:val="20"/>
        </w:rPr>
        <w:t xml:space="preserve"> </w:t>
      </w:r>
    </w:p>
    <w:p w14:paraId="074D35C5" w14:textId="77777777" w:rsidR="005D3B48" w:rsidRPr="009B5892" w:rsidRDefault="005D3B48" w:rsidP="005D3B48">
      <w:pPr>
        <w:pStyle w:val="Default"/>
        <w:rPr>
          <w:sz w:val="20"/>
          <w:szCs w:val="20"/>
        </w:rPr>
      </w:pPr>
    </w:p>
    <w:p w14:paraId="55A7C540" w14:textId="036A9020" w:rsidR="00740CF8" w:rsidRDefault="005D3B48" w:rsidP="00AB1546">
      <w:pPr>
        <w:rPr>
          <w:rFonts w:ascii="Arial" w:hAnsi="Arial" w:cs="Arial"/>
        </w:rPr>
      </w:pPr>
      <w:r w:rsidRPr="009B5892">
        <w:rPr>
          <w:rFonts w:ascii="Arial" w:hAnsi="Arial" w:cs="Arial"/>
        </w:rPr>
        <w:t>You are reminded that plagiarism, collusion and other forms of academic misconduct as referred to in the Academic Misconduct procedure of the assessment regulations are taken very seriously. Assignments in which evidence of plagiarism or other forms of academic misconduct is found may receive a mark of zero</w:t>
      </w:r>
      <w:r w:rsidR="00F447C8">
        <w:rPr>
          <w:rFonts w:ascii="Arial" w:hAnsi="Arial" w:cs="Arial"/>
        </w:rPr>
        <w:t>.</w:t>
      </w:r>
    </w:p>
    <w:p w14:paraId="5665F16A" w14:textId="77777777" w:rsidR="00AB1546" w:rsidRPr="00AB1546" w:rsidRDefault="00AB1546" w:rsidP="00AB1546">
      <w:pPr>
        <w:rPr>
          <w:rFonts w:ascii="Arial" w:hAnsi="Arial" w:cs="Arial"/>
        </w:rPr>
      </w:pPr>
    </w:p>
    <w:p w14:paraId="5E814587" w14:textId="77777777" w:rsidR="00740CF8" w:rsidRDefault="00740CF8" w:rsidP="00F447C8">
      <w:pPr>
        <w:spacing w:line="276" w:lineRule="auto"/>
        <w:rPr>
          <w:rFonts w:ascii="Arial" w:hAnsi="Arial" w:cs="Arial"/>
          <w:b/>
        </w:rPr>
      </w:pPr>
    </w:p>
    <w:p w14:paraId="7700429F" w14:textId="2046FDBF" w:rsidR="00F447C8" w:rsidRPr="007555A1" w:rsidRDefault="00F447C8" w:rsidP="00F447C8">
      <w:pPr>
        <w:spacing w:line="276" w:lineRule="auto"/>
        <w:rPr>
          <w:rFonts w:ascii="Arial" w:hAnsi="Arial" w:cs="Arial"/>
          <w:b/>
        </w:rPr>
      </w:pPr>
      <w:r w:rsidRPr="00113B9B">
        <w:rPr>
          <w:rFonts w:ascii="Arial" w:hAnsi="Arial" w:cs="Arial"/>
          <w:b/>
        </w:rPr>
        <w:t xml:space="preserve">Mapping to Programme Goals and Objectives </w:t>
      </w:r>
      <w:r w:rsidRPr="00D81BD9">
        <w:rPr>
          <w:rFonts w:ascii="Arial" w:hAnsi="Arial" w:cs="Arial"/>
          <w:b/>
        </w:rPr>
        <w:t xml:space="preserve"> </w:t>
      </w:r>
    </w:p>
    <w:p w14:paraId="6008C1AD" w14:textId="06343257" w:rsidR="00F447C8" w:rsidRDefault="00F447C8" w:rsidP="00F447C8">
      <w:pPr>
        <w:spacing w:line="276" w:lineRule="auto"/>
        <w:rPr>
          <w:rFonts w:ascii="Arial" w:hAnsi="Arial" w:cs="Arial"/>
        </w:rPr>
      </w:pPr>
      <w:r>
        <w:rPr>
          <w:noProof/>
        </w:rPr>
        <mc:AlternateContent>
          <mc:Choice Requires="wps">
            <w:drawing>
              <wp:anchor distT="4294967295" distB="4294967295" distL="114300" distR="114300" simplePos="0" relativeHeight="251658243" behindDoc="0" locked="0" layoutInCell="1" allowOverlap="1" wp14:anchorId="1605C2BC" wp14:editId="094DBC0F">
                <wp:simplePos x="0" y="0"/>
                <wp:positionH relativeFrom="margin">
                  <wp:posOffset>0</wp:posOffset>
                </wp:positionH>
                <wp:positionV relativeFrom="paragraph">
                  <wp:posOffset>-636</wp:posOffset>
                </wp:positionV>
                <wp:extent cx="6232525" cy="0"/>
                <wp:effectExtent l="0" t="0" r="0" b="0"/>
                <wp:wrapNone/>
                <wp:docPr id="1334858107" name="Straight Connector 13348581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232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7EE69F" id="Straight Connector 1334858107" o:spid="_x0000_s1026" style="position:absolute;flip:y;z-index:251658243;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0,-.05pt" to="490.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" strokecolor="black [3040]">
                <o:lock v:ext="edit" shapetype="f"/>
                <w10:wrap anchorx="margin"/>
              </v:line>
            </w:pict>
          </mc:Fallback>
        </mc:AlternateContent>
      </w:r>
    </w:p>
    <w:p w14:paraId="4AFAE3B0" w14:textId="77777777" w:rsidR="00F447C8" w:rsidRPr="009B5892" w:rsidRDefault="00F447C8" w:rsidP="00F447C8">
      <w:pPr>
        <w:rPr>
          <w:rFonts w:ascii="Arial" w:hAnsi="Arial" w:cs="Arial"/>
        </w:rPr>
      </w:pPr>
      <w:r w:rsidRPr="009B5892">
        <w:rPr>
          <w:rFonts w:ascii="Arial" w:hAnsi="Arial" w:cs="Arial"/>
        </w:rPr>
        <w:t>The assessment has been designed to assess the module learning outcomes (MLOs), which themselves contribute to the programme learning outcomes (PLOs):</w:t>
      </w:r>
    </w:p>
    <w:p w14:paraId="15FDA89D" w14:textId="77777777" w:rsidR="00F447C8" w:rsidRPr="00564F5E" w:rsidRDefault="00F447C8" w:rsidP="00F447C8">
      <w:pPr>
        <w:jc w:val="both"/>
        <w:rPr>
          <w:rFonts w:ascii="Arial" w:hAnsi="Arial" w:cs="Arial"/>
          <w:b/>
        </w:rPr>
      </w:pPr>
    </w:p>
    <w:p w14:paraId="3F3A4210" w14:textId="77777777" w:rsidR="00F447C8" w:rsidRPr="00564F5E" w:rsidRDefault="00F447C8" w:rsidP="00F447C8">
      <w:pPr>
        <w:autoSpaceDE w:val="0"/>
        <w:autoSpaceDN w:val="0"/>
        <w:adjustRightInd w:val="0"/>
        <w:jc w:val="both"/>
        <w:rPr>
          <w:rFonts w:ascii="Arial" w:hAnsi="Arial" w:cs="Arial"/>
          <w:b/>
        </w:rPr>
      </w:pPr>
      <w:r w:rsidRPr="00564F5E">
        <w:rPr>
          <w:rFonts w:ascii="Arial" w:hAnsi="Arial" w:cs="Arial"/>
          <w:b/>
        </w:rPr>
        <w:t xml:space="preserve">Knowledgeable </w:t>
      </w:r>
      <w:r>
        <w:rPr>
          <w:rFonts w:ascii="Arial" w:hAnsi="Arial" w:cs="Arial"/>
          <w:b/>
        </w:rPr>
        <w:t>and Understanding:</w:t>
      </w:r>
    </w:p>
    <w:p w14:paraId="39052E0A" w14:textId="77777777" w:rsidR="00F447C8" w:rsidRDefault="00F447C8" w:rsidP="00F447C8">
      <w:pPr>
        <w:autoSpaceDE w:val="0"/>
        <w:autoSpaceDN w:val="0"/>
        <w:adjustRightInd w:val="0"/>
        <w:jc w:val="both"/>
        <w:rPr>
          <w:rFonts w:ascii="Arial" w:hAnsi="Arial" w:cs="Arial"/>
        </w:rPr>
      </w:pPr>
      <w:r w:rsidRPr="00564F5E">
        <w:rPr>
          <w:rFonts w:ascii="Arial" w:hAnsi="Arial" w:cs="Arial"/>
        </w:rPr>
        <w:t>Students will be able to:</w:t>
      </w:r>
      <w:r w:rsidRPr="00564F5E">
        <w:rPr>
          <w:rFonts w:ascii="Arial" w:hAnsi="Arial" w:cs="Arial"/>
        </w:rPr>
        <w:tab/>
      </w:r>
    </w:p>
    <w:p w14:paraId="16C40163" w14:textId="77777777" w:rsidR="00F447C8" w:rsidRDefault="00F447C8" w:rsidP="00F447C8">
      <w:pPr>
        <w:autoSpaceDE w:val="0"/>
        <w:autoSpaceDN w:val="0"/>
        <w:adjustRightInd w:val="0"/>
        <w:rPr>
          <w:rFonts w:ascii="Arial" w:hAnsi="Arial" w:cs="Arial"/>
        </w:rPr>
      </w:pPr>
    </w:p>
    <w:tbl>
      <w:tblPr>
        <w:tblW w:w="0" w:type="auto"/>
        <w:tblLook w:val="04A0" w:firstRow="1" w:lastRow="0" w:firstColumn="1" w:lastColumn="0" w:noHBand="0" w:noVBand="1"/>
      </w:tblPr>
      <w:tblGrid>
        <w:gridCol w:w="534"/>
        <w:gridCol w:w="773"/>
        <w:gridCol w:w="8328"/>
      </w:tblGrid>
      <w:tr w:rsidR="00F447C8" w:rsidRPr="002132BD" w14:paraId="3E2355FC" w14:textId="77777777" w:rsidTr="00583700">
        <w:tc>
          <w:tcPr>
            <w:tcW w:w="534" w:type="dxa"/>
            <w:tcBorders>
              <w:top w:val="single" w:sz="4" w:space="0" w:color="auto"/>
              <w:left w:val="single" w:sz="4" w:space="0" w:color="auto"/>
              <w:bottom w:val="single" w:sz="4" w:space="0" w:color="auto"/>
              <w:right w:val="single" w:sz="4" w:space="0" w:color="auto"/>
            </w:tcBorders>
          </w:tcPr>
          <w:p w14:paraId="7875FEF0" w14:textId="65A7E637" w:rsidR="00F447C8" w:rsidRPr="002132BD" w:rsidRDefault="00D34F03" w:rsidP="00583700">
            <w:pPr>
              <w:autoSpaceDE w:val="0"/>
              <w:autoSpaceDN w:val="0"/>
              <w:adjustRightInd w:val="0"/>
              <w:jc w:val="center"/>
              <w:rPr>
                <w:rFonts w:ascii="Arial" w:hAnsi="Arial" w:cs="Arial"/>
              </w:rPr>
            </w:pPr>
            <w:r w:rsidRPr="00DE56A1">
              <w:rPr>
                <w:rFonts w:ascii="Arial" w:hAnsi="Arial" w:cs="Arial"/>
                <w:sz w:val="36"/>
                <w:szCs w:val="36"/>
              </w:rPr>
              <w:t>x</w:t>
            </w:r>
          </w:p>
        </w:tc>
        <w:tc>
          <w:tcPr>
            <w:tcW w:w="572" w:type="dxa"/>
            <w:tcBorders>
              <w:left w:val="single" w:sz="4" w:space="0" w:color="auto"/>
            </w:tcBorders>
          </w:tcPr>
          <w:p w14:paraId="61C2446E" w14:textId="77777777" w:rsidR="00F447C8" w:rsidRDefault="00F447C8" w:rsidP="00583700">
            <w:pPr>
              <w:autoSpaceDE w:val="0"/>
              <w:autoSpaceDN w:val="0"/>
              <w:adjustRightInd w:val="0"/>
              <w:rPr>
                <w:rFonts w:ascii="Arial" w:hAnsi="Arial" w:cs="Arial"/>
              </w:rPr>
            </w:pPr>
            <w:r>
              <w:rPr>
                <w:rFonts w:ascii="Arial" w:hAnsi="Arial" w:cs="Arial"/>
              </w:rPr>
              <w:t>3.1.7</w:t>
            </w:r>
          </w:p>
        </w:tc>
        <w:tc>
          <w:tcPr>
            <w:tcW w:w="8328" w:type="dxa"/>
          </w:tcPr>
          <w:p w14:paraId="74C82AEA" w14:textId="77777777" w:rsidR="00F447C8" w:rsidRPr="00B408D9" w:rsidRDefault="00F447C8" w:rsidP="00583700">
            <w:pPr>
              <w:rPr>
                <w:rFonts w:ascii="Arial" w:hAnsi="Arial" w:cs="Arial"/>
              </w:rPr>
            </w:pPr>
            <w:r w:rsidRPr="00B408D9">
              <w:rPr>
                <w:rFonts w:ascii="Arial" w:hAnsi="Arial" w:cs="Arial"/>
              </w:rPr>
              <w:t>Students will be able to demonstrate and use subject specific language to describe and analyse computing technologies</w:t>
            </w:r>
          </w:p>
        </w:tc>
      </w:tr>
      <w:tr w:rsidR="00F447C8" w:rsidRPr="002132BD" w14:paraId="18AAD82E" w14:textId="77777777" w:rsidTr="00583700">
        <w:tc>
          <w:tcPr>
            <w:tcW w:w="534" w:type="dxa"/>
            <w:tcBorders>
              <w:top w:val="single" w:sz="4" w:space="0" w:color="auto"/>
              <w:left w:val="single" w:sz="4" w:space="0" w:color="auto"/>
              <w:bottom w:val="single" w:sz="4" w:space="0" w:color="auto"/>
              <w:right w:val="single" w:sz="4" w:space="0" w:color="auto"/>
            </w:tcBorders>
          </w:tcPr>
          <w:p w14:paraId="6CA66B80" w14:textId="14824BF0" w:rsidR="00F447C8" w:rsidRPr="002132BD" w:rsidRDefault="00D34F03" w:rsidP="00583700">
            <w:pPr>
              <w:autoSpaceDE w:val="0"/>
              <w:autoSpaceDN w:val="0"/>
              <w:adjustRightInd w:val="0"/>
              <w:jc w:val="center"/>
              <w:rPr>
                <w:rFonts w:ascii="Arial" w:hAnsi="Arial" w:cs="Arial"/>
              </w:rPr>
            </w:pPr>
            <w:r w:rsidRPr="00DE56A1">
              <w:rPr>
                <w:rFonts w:ascii="Arial" w:hAnsi="Arial" w:cs="Arial"/>
                <w:sz w:val="36"/>
                <w:szCs w:val="36"/>
              </w:rPr>
              <w:t>x</w:t>
            </w:r>
          </w:p>
        </w:tc>
        <w:tc>
          <w:tcPr>
            <w:tcW w:w="572" w:type="dxa"/>
            <w:tcBorders>
              <w:left w:val="single" w:sz="4" w:space="0" w:color="auto"/>
            </w:tcBorders>
          </w:tcPr>
          <w:p w14:paraId="47770E3A" w14:textId="77777777" w:rsidR="00F447C8" w:rsidRDefault="00F447C8" w:rsidP="00583700">
            <w:pPr>
              <w:autoSpaceDE w:val="0"/>
              <w:autoSpaceDN w:val="0"/>
              <w:adjustRightInd w:val="0"/>
              <w:rPr>
                <w:rFonts w:ascii="Arial" w:hAnsi="Arial" w:cs="Arial"/>
              </w:rPr>
            </w:pPr>
            <w:r>
              <w:rPr>
                <w:rFonts w:ascii="Arial" w:hAnsi="Arial" w:cs="Arial"/>
              </w:rPr>
              <w:t>3.1.13</w:t>
            </w:r>
          </w:p>
        </w:tc>
        <w:tc>
          <w:tcPr>
            <w:tcW w:w="8328" w:type="dxa"/>
          </w:tcPr>
          <w:p w14:paraId="3D69A34F" w14:textId="77777777" w:rsidR="00F447C8" w:rsidRPr="00B408D9" w:rsidRDefault="00F447C8" w:rsidP="00583700">
            <w:pPr>
              <w:rPr>
                <w:rFonts w:ascii="Arial" w:hAnsi="Arial" w:cs="Arial"/>
              </w:rPr>
            </w:pPr>
            <w:r w:rsidRPr="00B408D9">
              <w:rPr>
                <w:rFonts w:ascii="Arial" w:hAnsi="Arial" w:cs="Arial"/>
              </w:rPr>
              <w:t>Students will be able to demonstrate and use knowledge of computing to solve simple problems</w:t>
            </w:r>
          </w:p>
        </w:tc>
      </w:tr>
    </w:tbl>
    <w:p w14:paraId="6D342550" w14:textId="77777777" w:rsidR="00F447C8" w:rsidRPr="002132BD" w:rsidRDefault="00F447C8" w:rsidP="00F447C8">
      <w:pPr>
        <w:rPr>
          <w:rFonts w:ascii="Arial" w:hAnsi="Arial" w:cs="Arial"/>
        </w:rPr>
      </w:pPr>
    </w:p>
    <w:p w14:paraId="04886EA5" w14:textId="77777777" w:rsidR="00F447C8" w:rsidRPr="00F410E0" w:rsidRDefault="00F447C8" w:rsidP="00F447C8">
      <w:pPr>
        <w:autoSpaceDE w:val="0"/>
        <w:autoSpaceDN w:val="0"/>
        <w:adjustRightInd w:val="0"/>
        <w:jc w:val="both"/>
        <w:rPr>
          <w:rFonts w:ascii="Arial" w:hAnsi="Arial" w:cs="Arial"/>
          <w:b/>
        </w:rPr>
      </w:pPr>
      <w:r w:rsidRPr="00F410E0">
        <w:rPr>
          <w:rStyle w:val="normaltextrun"/>
          <w:rFonts w:ascii="Arial" w:hAnsi="Arial" w:cs="Arial"/>
          <w:b/>
          <w:bCs/>
          <w:color w:val="000000"/>
          <w:shd w:val="clear" w:color="auto" w:fill="FFFFFF"/>
        </w:rPr>
        <w:t>Intellectual / Professional skills &amp; abilities:</w:t>
      </w:r>
    </w:p>
    <w:p w14:paraId="010957BC" w14:textId="77777777" w:rsidR="00F447C8" w:rsidRPr="00F410E0" w:rsidRDefault="00F447C8" w:rsidP="00F447C8">
      <w:pPr>
        <w:autoSpaceDE w:val="0"/>
        <w:autoSpaceDN w:val="0"/>
        <w:adjustRightInd w:val="0"/>
        <w:jc w:val="both"/>
        <w:rPr>
          <w:rFonts w:ascii="Arial" w:hAnsi="Arial" w:cs="Arial"/>
        </w:rPr>
      </w:pPr>
      <w:r w:rsidRPr="00F410E0">
        <w:rPr>
          <w:rFonts w:ascii="Arial" w:hAnsi="Arial" w:cs="Arial"/>
        </w:rPr>
        <w:t>Students will be able to:</w:t>
      </w:r>
      <w:r w:rsidRPr="00F410E0">
        <w:rPr>
          <w:rFonts w:ascii="Arial" w:hAnsi="Arial" w:cs="Arial"/>
        </w:rPr>
        <w:tab/>
      </w:r>
    </w:p>
    <w:p w14:paraId="5E7765B7" w14:textId="77777777" w:rsidR="00F447C8" w:rsidRDefault="00F447C8" w:rsidP="00F447C8">
      <w:pPr>
        <w:autoSpaceDE w:val="0"/>
        <w:autoSpaceDN w:val="0"/>
        <w:adjustRightInd w:val="0"/>
        <w:rPr>
          <w:rFonts w:ascii="Arial" w:hAnsi="Arial" w:cs="Arial"/>
        </w:rPr>
      </w:pPr>
    </w:p>
    <w:tbl>
      <w:tblPr>
        <w:tblW w:w="0" w:type="auto"/>
        <w:tblLook w:val="04A0" w:firstRow="1" w:lastRow="0" w:firstColumn="1" w:lastColumn="0" w:noHBand="0" w:noVBand="1"/>
      </w:tblPr>
      <w:tblGrid>
        <w:gridCol w:w="534"/>
        <w:gridCol w:w="661"/>
        <w:gridCol w:w="8328"/>
      </w:tblGrid>
      <w:tr w:rsidR="00F447C8" w:rsidRPr="00FA13F8" w14:paraId="3F8E16EE" w14:textId="77777777" w:rsidTr="00583700">
        <w:trPr>
          <w:trHeight w:val="70"/>
        </w:trPr>
        <w:tc>
          <w:tcPr>
            <w:tcW w:w="534" w:type="dxa"/>
            <w:tcBorders>
              <w:top w:val="single" w:sz="4" w:space="0" w:color="auto"/>
              <w:left w:val="single" w:sz="4" w:space="0" w:color="auto"/>
              <w:bottom w:val="single" w:sz="4" w:space="0" w:color="auto"/>
              <w:right w:val="single" w:sz="4" w:space="0" w:color="auto"/>
            </w:tcBorders>
          </w:tcPr>
          <w:p w14:paraId="258613F2" w14:textId="574F33C7" w:rsidR="00F447C8" w:rsidRPr="00FA13F8" w:rsidRDefault="00D34F03" w:rsidP="00583700">
            <w:pPr>
              <w:autoSpaceDE w:val="0"/>
              <w:autoSpaceDN w:val="0"/>
              <w:adjustRightInd w:val="0"/>
              <w:rPr>
                <w:rFonts w:ascii="Arial" w:hAnsi="Arial" w:cs="Arial"/>
              </w:rPr>
            </w:pPr>
            <w:r w:rsidRPr="00DE56A1">
              <w:rPr>
                <w:rFonts w:ascii="Arial" w:hAnsi="Arial" w:cs="Arial"/>
                <w:sz w:val="36"/>
                <w:szCs w:val="36"/>
              </w:rPr>
              <w:t>x</w:t>
            </w:r>
          </w:p>
        </w:tc>
        <w:tc>
          <w:tcPr>
            <w:tcW w:w="572" w:type="dxa"/>
            <w:tcBorders>
              <w:left w:val="single" w:sz="4" w:space="0" w:color="auto"/>
            </w:tcBorders>
          </w:tcPr>
          <w:p w14:paraId="23B7F086" w14:textId="77777777" w:rsidR="00F447C8" w:rsidRDefault="00F447C8" w:rsidP="00583700">
            <w:pPr>
              <w:autoSpaceDE w:val="0"/>
              <w:autoSpaceDN w:val="0"/>
              <w:adjustRightInd w:val="0"/>
              <w:rPr>
                <w:rFonts w:ascii="Arial" w:hAnsi="Arial" w:cs="Arial"/>
              </w:rPr>
            </w:pPr>
            <w:r>
              <w:rPr>
                <w:rFonts w:ascii="Arial" w:hAnsi="Arial" w:cs="Arial"/>
              </w:rPr>
              <w:t>3.2.6</w:t>
            </w:r>
          </w:p>
        </w:tc>
        <w:tc>
          <w:tcPr>
            <w:tcW w:w="8328" w:type="dxa"/>
          </w:tcPr>
          <w:p w14:paraId="629314B4" w14:textId="77777777" w:rsidR="00F447C8" w:rsidRPr="00726657" w:rsidRDefault="00F447C8" w:rsidP="00583700">
            <w:pPr>
              <w:rPr>
                <w:rStyle w:val="normaltextrun"/>
                <w:rFonts w:ascii="Arial" w:hAnsi="Arial" w:cs="Arial"/>
                <w:b/>
              </w:rPr>
            </w:pPr>
            <w:r w:rsidRPr="00726657">
              <w:rPr>
                <w:rFonts w:ascii="Arial" w:hAnsi="Arial" w:cs="Arial"/>
                <w:color w:val="000000"/>
              </w:rPr>
              <w:t>Students will be able to use and apply analytical techniques to evaluate information systems and web-based technologies</w:t>
            </w:r>
          </w:p>
        </w:tc>
      </w:tr>
    </w:tbl>
    <w:p w14:paraId="4912849F" w14:textId="77777777" w:rsidR="00F447C8" w:rsidRPr="009B5892" w:rsidRDefault="00F447C8" w:rsidP="00F447C8">
      <w:pPr>
        <w:rPr>
          <w:rFonts w:ascii="Arial" w:hAnsi="Arial" w:cs="Arial"/>
        </w:rPr>
      </w:pPr>
    </w:p>
    <w:p w14:paraId="6676B1A2" w14:textId="77777777" w:rsidR="00F447C8" w:rsidRDefault="00F447C8" w:rsidP="00F447C8">
      <w:pPr>
        <w:jc w:val="both"/>
        <w:rPr>
          <w:rFonts w:ascii="Arial" w:hAnsi="Arial" w:cs="Arial"/>
          <w:b/>
        </w:rPr>
      </w:pPr>
    </w:p>
    <w:p w14:paraId="728986F0" w14:textId="77777777" w:rsidR="00F447C8" w:rsidRDefault="00F447C8" w:rsidP="00F447C8">
      <w:pPr>
        <w:spacing w:line="276" w:lineRule="auto"/>
        <w:rPr>
          <w:rFonts w:ascii="Arial" w:hAnsi="Arial" w:cs="Arial"/>
          <w:b/>
        </w:rPr>
      </w:pPr>
      <w:r w:rsidRPr="00245C34">
        <w:rPr>
          <w:rFonts w:ascii="Arial" w:hAnsi="Arial" w:cs="Arial"/>
          <w:b/>
        </w:rPr>
        <w:t>Mapping to Module Goals and Objectives</w:t>
      </w:r>
      <w:r>
        <w:rPr>
          <w:rFonts w:ascii="Arial" w:hAnsi="Arial" w:cs="Arial"/>
          <w:b/>
        </w:rPr>
        <w:t xml:space="preserve"> </w:t>
      </w:r>
    </w:p>
    <w:p w14:paraId="210AA564" w14:textId="7294922F" w:rsidR="00F447C8" w:rsidRDefault="00F447C8" w:rsidP="00F447C8">
      <w:pPr>
        <w:jc w:val="both"/>
        <w:rPr>
          <w:rFonts w:ascii="Arial" w:hAnsi="Arial" w:cs="Arial"/>
          <w:b/>
        </w:rPr>
      </w:pPr>
      <w:r>
        <w:rPr>
          <w:noProof/>
        </w:rPr>
        <mc:AlternateContent>
          <mc:Choice Requires="wps">
            <w:drawing>
              <wp:anchor distT="4294967295" distB="4294967295" distL="114300" distR="114300" simplePos="0" relativeHeight="251658244" behindDoc="0" locked="0" layoutInCell="1" allowOverlap="1" wp14:anchorId="760C5C18" wp14:editId="5BA5615A">
                <wp:simplePos x="0" y="0"/>
                <wp:positionH relativeFrom="margin">
                  <wp:posOffset>0</wp:posOffset>
                </wp:positionH>
                <wp:positionV relativeFrom="paragraph">
                  <wp:posOffset>-1</wp:posOffset>
                </wp:positionV>
                <wp:extent cx="6232525" cy="0"/>
                <wp:effectExtent l="0" t="0" r="0" b="0"/>
                <wp:wrapNone/>
                <wp:docPr id="778087026" name="Straight Connector 7780870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232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5A5E8" id="Straight Connector 778087026" o:spid="_x0000_s1026" style="position:absolute;flip:y;z-index:25165824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0,0" to="490.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" strokecolor="black [3040]">
                <o:lock v:ext="edit" shapetype="f"/>
                <w10:wrap anchorx="margin"/>
              </v:line>
            </w:pict>
          </mc:Fallback>
        </mc:AlternateContent>
      </w:r>
    </w:p>
    <w:p w14:paraId="3077BF13" w14:textId="77777777" w:rsidR="00F447C8" w:rsidRPr="008125A3" w:rsidRDefault="00F447C8" w:rsidP="00F447C8">
      <w:pPr>
        <w:jc w:val="both"/>
        <w:rPr>
          <w:rFonts w:ascii="Arial" w:hAnsi="Arial" w:cs="Arial"/>
          <w:b/>
          <w:i/>
          <w:color w:val="FF0000"/>
        </w:rPr>
      </w:pPr>
      <w:r w:rsidRPr="008125A3">
        <w:rPr>
          <w:rFonts w:ascii="Arial" w:hAnsi="Arial" w:cs="Arial"/>
          <w:b/>
        </w:rPr>
        <w:t xml:space="preserve">This assessment will contribute directly to the following </w:t>
      </w:r>
      <w:r>
        <w:rPr>
          <w:rFonts w:ascii="Arial" w:hAnsi="Arial" w:cs="Arial"/>
          <w:b/>
        </w:rPr>
        <w:t>Module goals and objectives:</w:t>
      </w:r>
    </w:p>
    <w:p w14:paraId="7CEA1C42" w14:textId="77777777" w:rsidR="00F447C8" w:rsidRPr="00B53D61" w:rsidRDefault="00F447C8" w:rsidP="00F447C8">
      <w:pPr>
        <w:rPr>
          <w:rFonts w:ascii="Calibri" w:hAnsi="Calibri" w:cs="Arial"/>
          <w:sz w:val="22"/>
          <w:szCs w:val="22"/>
        </w:rPr>
      </w:pPr>
    </w:p>
    <w:p w14:paraId="77F8B107" w14:textId="77777777" w:rsidR="003C7D8E" w:rsidRPr="00780806" w:rsidRDefault="003C7D8E" w:rsidP="003C7D8E">
      <w:pPr>
        <w:rPr>
          <w:rFonts w:ascii="Arial" w:hAnsi="Arial" w:cs="Arial"/>
          <w:b/>
          <w:sz w:val="22"/>
          <w:szCs w:val="22"/>
        </w:rPr>
      </w:pPr>
      <w:r w:rsidRPr="00780806">
        <w:rPr>
          <w:rFonts w:ascii="Arial" w:hAnsi="Arial" w:cs="Arial"/>
          <w:b/>
          <w:sz w:val="22"/>
          <w:szCs w:val="22"/>
        </w:rPr>
        <w:t>Knowledge &amp; Understanding:</w:t>
      </w:r>
    </w:p>
    <w:p w14:paraId="63CC9BC7" w14:textId="77777777" w:rsidR="00BB793B" w:rsidRDefault="00BB793B" w:rsidP="00BB793B">
      <w:pPr>
        <w:rPr>
          <w:rFonts w:ascii="Calibri" w:hAnsi="Calibri" w:cs="Arial"/>
          <w:b/>
          <w:sz w:val="22"/>
          <w:szCs w:val="22"/>
        </w:rPr>
      </w:pPr>
    </w:p>
    <w:tbl>
      <w:tblPr>
        <w:tblW w:w="0" w:type="auto"/>
        <w:tblLook w:val="04A0" w:firstRow="1" w:lastRow="0" w:firstColumn="1" w:lastColumn="0" w:noHBand="0" w:noVBand="1"/>
      </w:tblPr>
      <w:tblGrid>
        <w:gridCol w:w="534"/>
        <w:gridCol w:w="761"/>
        <w:gridCol w:w="8328"/>
      </w:tblGrid>
      <w:tr w:rsidR="00BB793B" w:rsidRPr="00237CD8" w14:paraId="30604799" w14:textId="77777777" w:rsidTr="001B7361">
        <w:tc>
          <w:tcPr>
            <w:tcW w:w="534" w:type="dxa"/>
            <w:tcBorders>
              <w:top w:val="single" w:sz="4" w:space="0" w:color="auto"/>
              <w:left w:val="single" w:sz="4" w:space="0" w:color="auto"/>
              <w:bottom w:val="single" w:sz="4" w:space="0" w:color="auto"/>
              <w:right w:val="single" w:sz="4" w:space="0" w:color="auto"/>
            </w:tcBorders>
          </w:tcPr>
          <w:p w14:paraId="3B811462" w14:textId="643BF90C" w:rsidR="00BB793B" w:rsidRPr="00FA13F8" w:rsidRDefault="00BB793B" w:rsidP="001B7361">
            <w:pPr>
              <w:autoSpaceDE w:val="0"/>
              <w:autoSpaceDN w:val="0"/>
              <w:adjustRightInd w:val="0"/>
              <w:rPr>
                <w:rFonts w:ascii="Arial" w:hAnsi="Arial" w:cs="Arial"/>
              </w:rPr>
            </w:pPr>
            <w:r>
              <w:rPr>
                <w:rFonts w:ascii="Arial" w:hAnsi="Arial" w:cs="Arial"/>
                <w:sz w:val="36"/>
                <w:szCs w:val="36"/>
              </w:rPr>
              <w:t xml:space="preserve"> </w:t>
            </w:r>
          </w:p>
        </w:tc>
        <w:tc>
          <w:tcPr>
            <w:tcW w:w="425" w:type="dxa"/>
            <w:tcBorders>
              <w:left w:val="single" w:sz="4" w:space="0" w:color="auto"/>
            </w:tcBorders>
          </w:tcPr>
          <w:p w14:paraId="61F7CD70" w14:textId="77777777" w:rsidR="00BB793B" w:rsidRPr="00F410E0" w:rsidRDefault="00BB793B" w:rsidP="001B7361">
            <w:pPr>
              <w:autoSpaceDE w:val="0"/>
              <w:autoSpaceDN w:val="0"/>
              <w:adjustRightInd w:val="0"/>
              <w:rPr>
                <w:rFonts w:ascii="Arial" w:hAnsi="Arial" w:cs="Arial"/>
              </w:rPr>
            </w:pPr>
            <w:r>
              <w:rPr>
                <w:rFonts w:ascii="Arial" w:hAnsi="Arial" w:cs="Arial"/>
              </w:rPr>
              <w:t>MLO1</w:t>
            </w:r>
          </w:p>
        </w:tc>
        <w:tc>
          <w:tcPr>
            <w:tcW w:w="8328" w:type="dxa"/>
          </w:tcPr>
          <w:p w14:paraId="7A9139B8" w14:textId="77777777" w:rsidR="00BB793B" w:rsidRPr="00237CD8" w:rsidRDefault="00BB793B" w:rsidP="001B7361">
            <w:pPr>
              <w:rPr>
                <w:rStyle w:val="normaltextrun"/>
                <w:rFonts w:ascii="Arial" w:hAnsi="Arial"/>
                <w:bCs/>
                <w:color w:val="000000"/>
                <w:shd w:val="clear" w:color="auto" w:fill="FFFFFF"/>
              </w:rPr>
            </w:pPr>
            <w:r w:rsidRPr="00245C34">
              <w:rPr>
                <w:rStyle w:val="normaltextrun"/>
                <w:rFonts w:ascii="Arial" w:hAnsi="Arial"/>
                <w:bCs/>
                <w:color w:val="000000"/>
                <w:shd w:val="clear" w:color="auto" w:fill="FFFFFF"/>
              </w:rPr>
              <w:t xml:space="preserve">Express a logical understanding of how a computer functions and how it manipulates information.  </w:t>
            </w:r>
          </w:p>
        </w:tc>
      </w:tr>
      <w:tr w:rsidR="00BB793B" w:rsidRPr="00237CD8" w14:paraId="5EF3387B" w14:textId="77777777" w:rsidTr="001B7361">
        <w:tc>
          <w:tcPr>
            <w:tcW w:w="534" w:type="dxa"/>
            <w:tcBorders>
              <w:top w:val="single" w:sz="4" w:space="0" w:color="auto"/>
              <w:left w:val="single" w:sz="4" w:space="0" w:color="auto"/>
              <w:bottom w:val="single" w:sz="4" w:space="0" w:color="auto"/>
              <w:right w:val="single" w:sz="4" w:space="0" w:color="auto"/>
            </w:tcBorders>
          </w:tcPr>
          <w:p w14:paraId="78A786E1" w14:textId="33FBF6E8" w:rsidR="00BB793B" w:rsidRDefault="00BB793B" w:rsidP="001B7361">
            <w:pPr>
              <w:autoSpaceDE w:val="0"/>
              <w:autoSpaceDN w:val="0"/>
              <w:adjustRightInd w:val="0"/>
              <w:jc w:val="center"/>
              <w:rPr>
                <w:rFonts w:ascii="Arial" w:hAnsi="Arial" w:cs="Arial"/>
              </w:rPr>
            </w:pPr>
          </w:p>
        </w:tc>
        <w:tc>
          <w:tcPr>
            <w:tcW w:w="425" w:type="dxa"/>
            <w:tcBorders>
              <w:left w:val="single" w:sz="4" w:space="0" w:color="auto"/>
            </w:tcBorders>
          </w:tcPr>
          <w:p w14:paraId="4DEE5ED2" w14:textId="77777777" w:rsidR="00BB793B" w:rsidRDefault="00BB793B" w:rsidP="001B7361">
            <w:pPr>
              <w:autoSpaceDE w:val="0"/>
              <w:autoSpaceDN w:val="0"/>
              <w:adjustRightInd w:val="0"/>
              <w:rPr>
                <w:rFonts w:ascii="Arial" w:hAnsi="Arial" w:cs="Arial"/>
              </w:rPr>
            </w:pPr>
            <w:r>
              <w:rPr>
                <w:rFonts w:ascii="Arial" w:hAnsi="Arial" w:cs="Arial"/>
              </w:rPr>
              <w:t>MLO2</w:t>
            </w:r>
          </w:p>
        </w:tc>
        <w:tc>
          <w:tcPr>
            <w:tcW w:w="8328" w:type="dxa"/>
          </w:tcPr>
          <w:p w14:paraId="4CB88C82" w14:textId="77777777" w:rsidR="00BB793B" w:rsidRPr="00335234" w:rsidRDefault="00BB793B" w:rsidP="001B7361">
            <w:pPr>
              <w:rPr>
                <w:rStyle w:val="normaltextrun"/>
                <w:rFonts w:ascii="Arial" w:hAnsi="Arial"/>
                <w:bCs/>
                <w:color w:val="000000"/>
                <w:shd w:val="clear" w:color="auto" w:fill="FFFFFF"/>
              </w:rPr>
            </w:pPr>
            <w:r w:rsidRPr="00245C34">
              <w:rPr>
                <w:rStyle w:val="normaltextrun"/>
                <w:rFonts w:ascii="Arial" w:hAnsi="Arial"/>
                <w:bCs/>
                <w:color w:val="000000"/>
                <w:shd w:val="clear" w:color="auto" w:fill="FFFFFF"/>
              </w:rPr>
              <w:t>Use correct computing related terminology (technical and business related) to communicate their knowledge.</w:t>
            </w:r>
          </w:p>
        </w:tc>
      </w:tr>
    </w:tbl>
    <w:p w14:paraId="33CABE0C" w14:textId="77777777" w:rsidR="00BB793B" w:rsidRDefault="00BB793B" w:rsidP="00BB793B">
      <w:pPr>
        <w:rPr>
          <w:rFonts w:cs="Arial"/>
        </w:rPr>
      </w:pPr>
    </w:p>
    <w:p w14:paraId="03E99367" w14:textId="77777777" w:rsidR="00BB793B" w:rsidRDefault="00BB793B" w:rsidP="00BB793B">
      <w:pPr>
        <w:autoSpaceDE w:val="0"/>
        <w:autoSpaceDN w:val="0"/>
        <w:adjustRightInd w:val="0"/>
        <w:jc w:val="both"/>
        <w:rPr>
          <w:rStyle w:val="normaltextrun"/>
          <w:rFonts w:ascii="Arial" w:hAnsi="Arial" w:cs="Arial"/>
          <w:b/>
          <w:bCs/>
          <w:color w:val="000000"/>
          <w:shd w:val="clear" w:color="auto" w:fill="FFFFFF"/>
        </w:rPr>
      </w:pPr>
      <w:r w:rsidRPr="00F410E0">
        <w:rPr>
          <w:rStyle w:val="normaltextrun"/>
          <w:rFonts w:ascii="Arial" w:hAnsi="Arial" w:cs="Arial"/>
          <w:b/>
          <w:bCs/>
          <w:color w:val="000000"/>
          <w:shd w:val="clear" w:color="auto" w:fill="FFFFFF"/>
        </w:rPr>
        <w:t>Intellectual / Professional skills &amp; abilities:</w:t>
      </w:r>
    </w:p>
    <w:p w14:paraId="32C87D02" w14:textId="77777777" w:rsidR="00BB793B" w:rsidRDefault="00BB793B" w:rsidP="00BB793B">
      <w:pPr>
        <w:autoSpaceDE w:val="0"/>
        <w:autoSpaceDN w:val="0"/>
        <w:adjustRightInd w:val="0"/>
        <w:jc w:val="both"/>
        <w:rPr>
          <w:rStyle w:val="normaltextrun"/>
          <w:rFonts w:ascii="Arial" w:hAnsi="Arial" w:cs="Arial"/>
          <w:b/>
          <w:bCs/>
          <w:color w:val="000000"/>
          <w:shd w:val="clear" w:color="auto" w:fill="FFFFFF"/>
        </w:rPr>
      </w:pPr>
    </w:p>
    <w:tbl>
      <w:tblPr>
        <w:tblW w:w="0" w:type="auto"/>
        <w:tblLook w:val="04A0" w:firstRow="1" w:lastRow="0" w:firstColumn="1" w:lastColumn="0" w:noHBand="0" w:noVBand="1"/>
      </w:tblPr>
      <w:tblGrid>
        <w:gridCol w:w="518"/>
        <w:gridCol w:w="761"/>
        <w:gridCol w:w="7963"/>
      </w:tblGrid>
      <w:tr w:rsidR="00BB793B" w:rsidRPr="00237CD8" w14:paraId="7897522F" w14:textId="77777777" w:rsidTr="001B7361">
        <w:tc>
          <w:tcPr>
            <w:tcW w:w="518" w:type="dxa"/>
            <w:tcBorders>
              <w:top w:val="single" w:sz="4" w:space="0" w:color="auto"/>
              <w:left w:val="single" w:sz="4" w:space="0" w:color="auto"/>
              <w:bottom w:val="single" w:sz="4" w:space="0" w:color="auto"/>
              <w:right w:val="single" w:sz="4" w:space="0" w:color="auto"/>
            </w:tcBorders>
          </w:tcPr>
          <w:p w14:paraId="50707E1B" w14:textId="77777777" w:rsidR="00BB793B" w:rsidRPr="00FA13F8" w:rsidRDefault="00BB793B" w:rsidP="001B7361">
            <w:pPr>
              <w:autoSpaceDE w:val="0"/>
              <w:autoSpaceDN w:val="0"/>
              <w:adjustRightInd w:val="0"/>
              <w:rPr>
                <w:rFonts w:ascii="Arial" w:hAnsi="Arial" w:cs="Arial"/>
              </w:rPr>
            </w:pPr>
            <w:r>
              <w:rPr>
                <w:rFonts w:ascii="Arial" w:hAnsi="Arial" w:cs="Arial"/>
                <w:sz w:val="36"/>
                <w:szCs w:val="36"/>
              </w:rPr>
              <w:t xml:space="preserve"> </w:t>
            </w:r>
            <w:r w:rsidRPr="00DE56A1">
              <w:rPr>
                <w:rFonts w:ascii="Arial" w:hAnsi="Arial" w:cs="Arial"/>
                <w:sz w:val="36"/>
                <w:szCs w:val="36"/>
              </w:rPr>
              <w:t>x</w:t>
            </w:r>
          </w:p>
        </w:tc>
        <w:tc>
          <w:tcPr>
            <w:tcW w:w="761" w:type="dxa"/>
            <w:tcBorders>
              <w:left w:val="single" w:sz="4" w:space="0" w:color="auto"/>
            </w:tcBorders>
          </w:tcPr>
          <w:p w14:paraId="06A2BD7C" w14:textId="77777777" w:rsidR="00BB793B" w:rsidRPr="00F410E0" w:rsidRDefault="00BB793B" w:rsidP="001B7361">
            <w:pPr>
              <w:autoSpaceDE w:val="0"/>
              <w:autoSpaceDN w:val="0"/>
              <w:adjustRightInd w:val="0"/>
              <w:rPr>
                <w:rFonts w:ascii="Arial" w:hAnsi="Arial" w:cs="Arial"/>
              </w:rPr>
            </w:pPr>
            <w:r>
              <w:rPr>
                <w:rFonts w:ascii="Arial" w:hAnsi="Arial" w:cs="Arial"/>
              </w:rPr>
              <w:t>MLO3</w:t>
            </w:r>
          </w:p>
        </w:tc>
        <w:tc>
          <w:tcPr>
            <w:tcW w:w="7963" w:type="dxa"/>
          </w:tcPr>
          <w:p w14:paraId="2C4BF233" w14:textId="77777777" w:rsidR="00BB793B" w:rsidRPr="00237CD8" w:rsidRDefault="00BB793B" w:rsidP="001B7361">
            <w:pPr>
              <w:rPr>
                <w:rStyle w:val="normaltextrun"/>
                <w:rFonts w:ascii="Arial" w:hAnsi="Arial"/>
                <w:bCs/>
                <w:color w:val="000000"/>
                <w:shd w:val="clear" w:color="auto" w:fill="FFFFFF"/>
              </w:rPr>
            </w:pPr>
            <w:r w:rsidRPr="005475D4">
              <w:rPr>
                <w:rStyle w:val="normaltextrun"/>
                <w:rFonts w:ascii="Arial" w:hAnsi="Arial"/>
                <w:bCs/>
                <w:color w:val="000000"/>
                <w:shd w:val="clear" w:color="auto" w:fill="FFFFFF"/>
              </w:rPr>
              <w:t xml:space="preserve">Demonstrate knowledge of basic programming language through constructing and debugging simple programs for a variety of applications.   </w:t>
            </w:r>
          </w:p>
        </w:tc>
      </w:tr>
      <w:tr w:rsidR="00BB793B" w:rsidRPr="00237CD8" w14:paraId="3C422426" w14:textId="77777777" w:rsidTr="001B7361">
        <w:tc>
          <w:tcPr>
            <w:tcW w:w="518" w:type="dxa"/>
            <w:tcBorders>
              <w:top w:val="single" w:sz="4" w:space="0" w:color="auto"/>
              <w:left w:val="single" w:sz="4" w:space="0" w:color="auto"/>
              <w:bottom w:val="single" w:sz="4" w:space="0" w:color="auto"/>
              <w:right w:val="single" w:sz="4" w:space="0" w:color="auto"/>
            </w:tcBorders>
          </w:tcPr>
          <w:p w14:paraId="6038D619" w14:textId="035B1EE2" w:rsidR="00BB793B" w:rsidRPr="00FA13F8" w:rsidRDefault="00BB793B" w:rsidP="001B7361">
            <w:pPr>
              <w:autoSpaceDE w:val="0"/>
              <w:autoSpaceDN w:val="0"/>
              <w:adjustRightInd w:val="0"/>
              <w:rPr>
                <w:rFonts w:ascii="Arial" w:hAnsi="Arial" w:cs="Arial"/>
              </w:rPr>
            </w:pPr>
            <w:r>
              <w:rPr>
                <w:rFonts w:ascii="Arial" w:hAnsi="Arial" w:cs="Arial"/>
                <w:sz w:val="36"/>
                <w:szCs w:val="36"/>
              </w:rPr>
              <w:t xml:space="preserve"> </w:t>
            </w:r>
            <w:r w:rsidR="00780806" w:rsidRPr="00DE56A1">
              <w:rPr>
                <w:rFonts w:ascii="Arial" w:hAnsi="Arial" w:cs="Arial"/>
                <w:sz w:val="36"/>
                <w:szCs w:val="36"/>
              </w:rPr>
              <w:t>x</w:t>
            </w:r>
          </w:p>
        </w:tc>
        <w:tc>
          <w:tcPr>
            <w:tcW w:w="761" w:type="dxa"/>
            <w:tcBorders>
              <w:left w:val="single" w:sz="4" w:space="0" w:color="auto"/>
            </w:tcBorders>
          </w:tcPr>
          <w:p w14:paraId="7F7A7530" w14:textId="77777777" w:rsidR="00BB793B" w:rsidRPr="00F410E0" w:rsidRDefault="00BB793B" w:rsidP="001B7361">
            <w:pPr>
              <w:autoSpaceDE w:val="0"/>
              <w:autoSpaceDN w:val="0"/>
              <w:adjustRightInd w:val="0"/>
              <w:rPr>
                <w:rFonts w:ascii="Arial" w:hAnsi="Arial" w:cs="Arial"/>
              </w:rPr>
            </w:pPr>
            <w:r>
              <w:rPr>
                <w:rFonts w:ascii="Arial" w:hAnsi="Arial" w:cs="Arial"/>
              </w:rPr>
              <w:t>MLO4</w:t>
            </w:r>
          </w:p>
        </w:tc>
        <w:tc>
          <w:tcPr>
            <w:tcW w:w="7963" w:type="dxa"/>
          </w:tcPr>
          <w:p w14:paraId="17EEB929" w14:textId="77777777" w:rsidR="00BB793B" w:rsidRPr="00237CD8" w:rsidRDefault="00BB793B" w:rsidP="001B7361">
            <w:pPr>
              <w:rPr>
                <w:rStyle w:val="normaltextrun"/>
                <w:rFonts w:ascii="Arial" w:hAnsi="Arial"/>
                <w:bCs/>
                <w:color w:val="000000"/>
                <w:shd w:val="clear" w:color="auto" w:fill="FFFFFF"/>
              </w:rPr>
            </w:pPr>
            <w:r w:rsidRPr="00FC6388">
              <w:rPr>
                <w:rStyle w:val="normaltextrun"/>
                <w:rFonts w:ascii="Arial" w:hAnsi="Arial"/>
                <w:bCs/>
                <w:color w:val="000000"/>
                <w:shd w:val="clear" w:color="auto" w:fill="FFFFFF"/>
              </w:rPr>
              <w:t xml:space="preserve">Demonstrate the skills to decompose simple designs into a series of steps executable by a machine.   </w:t>
            </w:r>
          </w:p>
        </w:tc>
      </w:tr>
    </w:tbl>
    <w:p w14:paraId="7CAB249B" w14:textId="77777777" w:rsidR="00F447C8" w:rsidRPr="00564F5E" w:rsidRDefault="00F447C8" w:rsidP="00F447C8">
      <w:pPr>
        <w:jc w:val="both"/>
        <w:rPr>
          <w:rFonts w:ascii="Arial" w:hAnsi="Arial" w:cs="Arial"/>
          <w:b/>
        </w:rPr>
      </w:pPr>
    </w:p>
    <w:p w14:paraId="16E91177" w14:textId="44B50709" w:rsidR="0057023E" w:rsidRPr="00237CD8" w:rsidRDefault="0057023E" w:rsidP="44303588">
      <w:pPr>
        <w:rPr>
          <w:rFonts w:ascii="Arial" w:hAnsi="Arial" w:cs="Arial"/>
        </w:rPr>
      </w:pPr>
    </w:p>
    <w:p w14:paraId="7EDD1249" w14:textId="1FEB5B68" w:rsidR="00740CF8" w:rsidRDefault="00740CF8">
      <w:pPr>
        <w:rPr>
          <w:rFonts w:ascii="Arial" w:hAnsi="Arial" w:cs="Arial"/>
          <w:b/>
        </w:rPr>
      </w:pPr>
    </w:p>
    <w:p w14:paraId="1D38E9F6" w14:textId="20552E47" w:rsidR="00A20222" w:rsidRPr="00A6755B" w:rsidRDefault="00A20222" w:rsidP="00A20222">
      <w:pPr>
        <w:pBdr>
          <w:bottom w:val="single" w:sz="4" w:space="1" w:color="auto"/>
        </w:pBdr>
        <w:rPr>
          <w:rFonts w:ascii="Arial" w:hAnsi="Arial" w:cs="Arial"/>
          <w:b/>
        </w:rPr>
      </w:pPr>
      <w:r w:rsidRPr="00A6755B">
        <w:rPr>
          <w:rFonts w:ascii="Arial" w:hAnsi="Arial" w:cs="Arial"/>
          <w:b/>
        </w:rPr>
        <w:t xml:space="preserve">Referencing your work </w:t>
      </w:r>
    </w:p>
    <w:p w14:paraId="08528B0B" w14:textId="77777777" w:rsidR="0026740A" w:rsidRDefault="0026740A" w:rsidP="0026740A">
      <w:pPr>
        <w:rPr>
          <w:rFonts w:ascii="Arial" w:hAnsi="Arial" w:cs="Arial"/>
        </w:rPr>
      </w:pPr>
    </w:p>
    <w:p w14:paraId="61ACCEF4" w14:textId="77777777" w:rsidR="0026740A" w:rsidRDefault="0026740A" w:rsidP="0026740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In-text citations give brief details of the work you are referring to in your text. References are listed at the end of the text in alphabetical order by the author's name.  The general format of an electronic journal reference in the Harvard style is shown below:</w:t>
      </w:r>
      <w:r>
        <w:rPr>
          <w:rStyle w:val="eop"/>
          <w:rFonts w:ascii="Arial" w:hAnsi="Arial" w:cs="Arial"/>
          <w:sz w:val="20"/>
          <w:szCs w:val="20"/>
        </w:rPr>
        <w:t> </w:t>
      </w:r>
    </w:p>
    <w:p w14:paraId="3D8C5C0E" w14:textId="77777777" w:rsidR="0026740A" w:rsidRDefault="0026740A" w:rsidP="0026740A">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4CB450C3" w14:textId="77777777" w:rsidR="0026740A" w:rsidRPr="001B5D1C" w:rsidRDefault="0026740A" w:rsidP="0026740A">
      <w:pPr>
        <w:pStyle w:val="paragraph"/>
        <w:spacing w:before="0" w:beforeAutospacing="0" w:after="0" w:afterAutospacing="0"/>
        <w:textAlignment w:val="baseline"/>
        <w:rPr>
          <w:rFonts w:ascii="Arial" w:hAnsi="Arial" w:cs="Arial"/>
          <w:sz w:val="20"/>
          <w:szCs w:val="20"/>
        </w:rPr>
      </w:pPr>
      <w:r w:rsidRPr="001B5D1C">
        <w:rPr>
          <w:rStyle w:val="normaltextrun"/>
          <w:rFonts w:ascii="Arial" w:hAnsi="Arial" w:cs="Arial"/>
          <w:b/>
          <w:bCs/>
          <w:color w:val="333333"/>
          <w:sz w:val="20"/>
          <w:szCs w:val="20"/>
          <w:shd w:val="clear" w:color="auto" w:fill="FFFFFF"/>
        </w:rPr>
        <w:t>Author, A., Author, B. and Author, C. Author, D. (Publication date) 'Article title', </w:t>
      </w:r>
      <w:r w:rsidRPr="001B5D1C">
        <w:rPr>
          <w:rStyle w:val="normaltextrun"/>
          <w:rFonts w:ascii="Arial" w:hAnsi="Arial" w:cs="Arial"/>
          <w:b/>
          <w:bCs/>
          <w:i/>
          <w:iCs/>
          <w:color w:val="333333"/>
          <w:sz w:val="20"/>
          <w:szCs w:val="20"/>
          <w:shd w:val="clear" w:color="auto" w:fill="FFFFFF"/>
        </w:rPr>
        <w:t>Journal Title</w:t>
      </w:r>
      <w:r w:rsidRPr="001B5D1C">
        <w:rPr>
          <w:rStyle w:val="normaltextrun"/>
          <w:rFonts w:ascii="Arial" w:hAnsi="Arial" w:cs="Arial"/>
          <w:b/>
          <w:bCs/>
          <w:color w:val="333333"/>
          <w:sz w:val="20"/>
          <w:szCs w:val="20"/>
          <w:shd w:val="clear" w:color="auto" w:fill="FFFFFF"/>
        </w:rPr>
        <w:t>, Volume number(issue), pp. xx-xx. Available at: URL (Accessed: Day Month Year).</w:t>
      </w:r>
      <w:r w:rsidRPr="001B5D1C">
        <w:rPr>
          <w:rStyle w:val="scxw213829129"/>
          <w:rFonts w:ascii="Arial" w:hAnsi="Arial" w:cs="Arial"/>
          <w:color w:val="333333"/>
          <w:sz w:val="20"/>
          <w:szCs w:val="20"/>
        </w:rPr>
        <w:t> </w:t>
      </w:r>
      <w:r w:rsidRPr="001B5D1C">
        <w:rPr>
          <w:rFonts w:ascii="Arial" w:hAnsi="Arial" w:cs="Arial"/>
          <w:color w:val="333333"/>
          <w:sz w:val="20"/>
          <w:szCs w:val="20"/>
        </w:rPr>
        <w:br/>
      </w:r>
      <w:r w:rsidRPr="001B5D1C">
        <w:rPr>
          <w:rStyle w:val="scxw213829129"/>
          <w:rFonts w:ascii="Arial" w:hAnsi="Arial" w:cs="Arial"/>
          <w:sz w:val="20"/>
          <w:szCs w:val="20"/>
        </w:rPr>
        <w:t> </w:t>
      </w:r>
      <w:r w:rsidRPr="001B5D1C">
        <w:rPr>
          <w:rFonts w:ascii="Arial" w:hAnsi="Arial" w:cs="Arial"/>
          <w:sz w:val="20"/>
          <w:szCs w:val="20"/>
        </w:rPr>
        <w:br/>
      </w:r>
      <w:r w:rsidRPr="001B5D1C">
        <w:rPr>
          <w:rStyle w:val="normaltextrun"/>
          <w:rFonts w:ascii="Arial" w:hAnsi="Arial" w:cs="Arial"/>
          <w:color w:val="333333"/>
          <w:sz w:val="20"/>
          <w:szCs w:val="20"/>
          <w:shd w:val="clear" w:color="auto" w:fill="FFFFFF"/>
        </w:rPr>
        <w:lastRenderedPageBreak/>
        <w:t>Carroll, A., Ashman, A., Hemingway, F., Bower, J. and Houghton, S. (2012) 'A preliminary evaluation of Mindfields: a self-regulatory cognitive behavioural program for school-aged adolescent offenders', </w:t>
      </w:r>
      <w:r w:rsidRPr="001B5D1C">
        <w:rPr>
          <w:rStyle w:val="normaltextrun"/>
          <w:rFonts w:ascii="Arial" w:hAnsi="Arial" w:cs="Arial"/>
          <w:i/>
          <w:iCs/>
          <w:color w:val="333333"/>
          <w:sz w:val="20"/>
          <w:szCs w:val="20"/>
          <w:shd w:val="clear" w:color="auto" w:fill="FFFFFF"/>
        </w:rPr>
        <w:t>The Australian Educational and Developmental Psychologist</w:t>
      </w:r>
      <w:r w:rsidRPr="001B5D1C">
        <w:rPr>
          <w:rStyle w:val="normaltextrun"/>
          <w:rFonts w:ascii="Arial" w:hAnsi="Arial" w:cs="Arial"/>
          <w:color w:val="333333"/>
          <w:sz w:val="20"/>
          <w:szCs w:val="20"/>
          <w:shd w:val="clear" w:color="auto" w:fill="FFFFFF"/>
        </w:rPr>
        <w:t>, 29(2), pp. 81-94. Available at: https://www.cambridge.org/core/services/aop-cambridge-core/content/view/9BCC62EB6C9705B8BA8A18FCB3E6660D/S0816512212000120a.pdf (Accessed: 26 January 2016).</w:t>
      </w:r>
      <w:r w:rsidRPr="001B5D1C">
        <w:rPr>
          <w:rStyle w:val="eop"/>
          <w:rFonts w:ascii="Arial" w:hAnsi="Arial" w:cs="Arial"/>
          <w:color w:val="333333"/>
          <w:sz w:val="20"/>
          <w:szCs w:val="20"/>
        </w:rPr>
        <w:t> </w:t>
      </w:r>
    </w:p>
    <w:p w14:paraId="3C8B3436" w14:textId="77777777" w:rsidR="0026740A" w:rsidRPr="001B5D1C" w:rsidRDefault="0026740A" w:rsidP="0026740A">
      <w:pPr>
        <w:pStyle w:val="paragraph"/>
        <w:spacing w:before="0" w:beforeAutospacing="0" w:after="0" w:afterAutospacing="0"/>
        <w:textAlignment w:val="baseline"/>
        <w:rPr>
          <w:rFonts w:ascii="Arial" w:hAnsi="Arial" w:cs="Arial"/>
          <w:sz w:val="20"/>
          <w:szCs w:val="20"/>
        </w:rPr>
      </w:pPr>
      <w:r w:rsidRPr="001B5D1C">
        <w:rPr>
          <w:rStyle w:val="eop"/>
          <w:rFonts w:ascii="Arial" w:hAnsi="Arial" w:cs="Arial"/>
          <w:sz w:val="20"/>
          <w:szCs w:val="20"/>
        </w:rPr>
        <w:t> </w:t>
      </w:r>
    </w:p>
    <w:p w14:paraId="435EE09F" w14:textId="77777777" w:rsidR="0026740A" w:rsidRDefault="0026740A" w:rsidP="0026740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For further information on why it is important to reference accurately go to the Referencing and Plagiarism topic in Skills Plus available from the Library website: </w:t>
      </w:r>
      <w:r>
        <w:rPr>
          <w:rStyle w:val="eop"/>
          <w:rFonts w:ascii="Arial" w:hAnsi="Arial" w:cs="Arial"/>
          <w:sz w:val="20"/>
          <w:szCs w:val="20"/>
        </w:rPr>
        <w:t> </w:t>
      </w:r>
    </w:p>
    <w:p w14:paraId="29DC07E8" w14:textId="77777777" w:rsidR="0026740A" w:rsidRDefault="0026740A" w:rsidP="0026740A">
      <w:pPr>
        <w:pStyle w:val="paragraph"/>
        <w:spacing w:before="0" w:beforeAutospacing="0" w:after="0" w:afterAutospacing="0"/>
        <w:textAlignment w:val="baseline"/>
        <w:rPr>
          <w:rFonts w:ascii="Segoe UI" w:hAnsi="Segoe UI" w:cs="Segoe UI"/>
          <w:sz w:val="18"/>
          <w:szCs w:val="18"/>
        </w:rPr>
      </w:pPr>
      <w:hyperlink r:id="rId12" w:tgtFrame="_blank" w:history="1">
        <w:r>
          <w:rPr>
            <w:rStyle w:val="normaltextrun"/>
            <w:rFonts w:ascii="Arial" w:hAnsi="Arial" w:cs="Arial"/>
            <w:color w:val="0000FF"/>
            <w:sz w:val="20"/>
            <w:szCs w:val="20"/>
            <w:u w:val="single"/>
          </w:rPr>
          <w:t>www.northumbria.ac.uk/skillsplus</w:t>
        </w:r>
      </w:hyperlink>
      <w:r>
        <w:rPr>
          <w:rStyle w:val="normaltextrun"/>
          <w:rFonts w:ascii="Arial" w:hAnsi="Arial" w:cs="Arial"/>
          <w:sz w:val="20"/>
          <w:szCs w:val="20"/>
        </w:rPr>
        <w:t> </w:t>
      </w:r>
      <w:r>
        <w:rPr>
          <w:rStyle w:val="eop"/>
          <w:rFonts w:ascii="Arial" w:hAnsi="Arial" w:cs="Arial"/>
          <w:sz w:val="20"/>
          <w:szCs w:val="20"/>
        </w:rPr>
        <w:t> </w:t>
      </w:r>
    </w:p>
    <w:p w14:paraId="79282871" w14:textId="77777777" w:rsidR="0026740A" w:rsidRDefault="0026740A" w:rsidP="0026740A">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14A47D1A" w14:textId="77777777" w:rsidR="0026740A" w:rsidRDefault="0026740A" w:rsidP="0026740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You will find other useful help guides on Skills Plus to help you with the skills involved in writing your assessments and preparing for exams. </w:t>
      </w:r>
      <w:r>
        <w:rPr>
          <w:rStyle w:val="eop"/>
          <w:rFonts w:ascii="Arial" w:hAnsi="Arial" w:cs="Arial"/>
          <w:sz w:val="20"/>
          <w:szCs w:val="20"/>
        </w:rPr>
        <w:t> </w:t>
      </w:r>
    </w:p>
    <w:p w14:paraId="05600047" w14:textId="77777777" w:rsidR="0026740A" w:rsidRDefault="0026740A" w:rsidP="0026740A">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4EF74F40" w14:textId="77777777" w:rsidR="0026740A" w:rsidRDefault="0026740A" w:rsidP="0026740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 xml:space="preserve">For further information on the Harvard style of referencing see </w:t>
      </w:r>
      <w:hyperlink r:id="rId13" w:tgtFrame="_blank" w:history="1">
        <w:r>
          <w:rPr>
            <w:rStyle w:val="normaltextrun"/>
            <w:rFonts w:ascii="Arial" w:hAnsi="Arial" w:cs="Arial"/>
            <w:color w:val="0000FF"/>
            <w:sz w:val="20"/>
            <w:szCs w:val="20"/>
            <w:u w:val="single"/>
          </w:rPr>
          <w:t>https://cragside.northumbria.ac.uk/Everyone/skillsplus/database_uploads/55389538.pdf</w:t>
        </w:r>
      </w:hyperlink>
      <w:r>
        <w:rPr>
          <w:rStyle w:val="eop"/>
          <w:rFonts w:ascii="Arial" w:hAnsi="Arial" w:cs="Arial"/>
          <w:sz w:val="20"/>
          <w:szCs w:val="20"/>
        </w:rPr>
        <w:t> </w:t>
      </w:r>
    </w:p>
    <w:p w14:paraId="2785DEFC" w14:textId="77777777" w:rsidR="00A20222" w:rsidRPr="00A6755B" w:rsidRDefault="00A20222" w:rsidP="00A20222">
      <w:pPr>
        <w:rPr>
          <w:rFonts w:ascii="Arial" w:hAnsi="Arial" w:cs="Arial"/>
        </w:rPr>
      </w:pPr>
    </w:p>
    <w:p w14:paraId="55C82377" w14:textId="77777777" w:rsidR="00A20222" w:rsidRDefault="00A20222" w:rsidP="00A20222">
      <w:pPr>
        <w:ind w:firstLine="720"/>
        <w:rPr>
          <w:rFonts w:ascii="Arial" w:hAnsi="Arial" w:cs="Arial"/>
          <w:b/>
          <w:iCs/>
          <w:color w:val="4F6228" w:themeColor="accent3" w:themeShade="80"/>
        </w:rPr>
      </w:pPr>
      <w:r>
        <w:rPr>
          <w:rFonts w:ascii="Arial" w:hAnsi="Arial" w:cs="Arial"/>
          <w:b/>
          <w:iCs/>
          <w:color w:val="4F6228" w:themeColor="accent3" w:themeShade="80"/>
        </w:rPr>
        <w:tab/>
      </w:r>
    </w:p>
    <w:p w14:paraId="2096E5AB" w14:textId="03957327" w:rsidR="00A20222" w:rsidRDefault="00A20222" w:rsidP="00BF6278">
      <w:pPr>
        <w:rPr>
          <w:rFonts w:ascii="Arial" w:hAnsi="Arial" w:cs="Arial"/>
        </w:rPr>
        <w:sectPr w:rsidR="00A20222" w:rsidSect="00AB5C14">
          <w:headerReference w:type="default" r:id="rId14"/>
          <w:footerReference w:type="even" r:id="rId15"/>
          <w:footerReference w:type="default" r:id="rId16"/>
          <w:headerReference w:type="first" r:id="rId17"/>
          <w:footerReference w:type="first" r:id="rId18"/>
          <w:pgSz w:w="11906" w:h="16838"/>
          <w:pgMar w:top="1440" w:right="849" w:bottom="1440" w:left="993" w:header="708" w:footer="624" w:gutter="0"/>
          <w:cols w:space="708"/>
          <w:titlePg/>
          <w:docGrid w:linePitch="360"/>
        </w:sectPr>
      </w:pPr>
    </w:p>
    <w:tbl>
      <w:tblPr>
        <w:tblStyle w:val="TableGrid"/>
        <w:tblW w:w="0" w:type="auto"/>
        <w:tblLook w:val="04A0" w:firstRow="1" w:lastRow="0" w:firstColumn="1" w:lastColumn="0" w:noHBand="0" w:noVBand="1"/>
      </w:tblPr>
      <w:tblGrid>
        <w:gridCol w:w="1727"/>
        <w:gridCol w:w="1640"/>
        <w:gridCol w:w="1640"/>
        <w:gridCol w:w="1641"/>
        <w:gridCol w:w="1638"/>
        <w:gridCol w:w="1639"/>
        <w:gridCol w:w="1639"/>
        <w:gridCol w:w="1642"/>
        <w:gridCol w:w="1639"/>
      </w:tblGrid>
      <w:tr w:rsidR="007F2729" w:rsidRPr="00A10075" w14:paraId="072D9B18" w14:textId="77777777" w:rsidTr="008A15C0">
        <w:trPr>
          <w:trHeight w:val="308"/>
        </w:trPr>
        <w:tc>
          <w:tcPr>
            <w:tcW w:w="1727" w:type="dxa"/>
            <w:vMerge w:val="restart"/>
            <w:shd w:val="clear" w:color="auto" w:fill="auto"/>
            <w:vAlign w:val="center"/>
          </w:tcPr>
          <w:p w14:paraId="7BB07006" w14:textId="513D7FD1" w:rsidR="00573A4D" w:rsidRPr="00A10075" w:rsidRDefault="00573A4D" w:rsidP="00515E99">
            <w:pPr>
              <w:jc w:val="center"/>
              <w:rPr>
                <w:rFonts w:ascii="Arial" w:hAnsi="Arial" w:cs="Arial"/>
                <w:b/>
                <w:iCs/>
                <w:sz w:val="18"/>
                <w:szCs w:val="18"/>
              </w:rPr>
            </w:pPr>
            <w:r w:rsidRPr="00A10075">
              <w:rPr>
                <w:rFonts w:ascii="Arial" w:hAnsi="Arial" w:cs="Arial"/>
                <w:b/>
                <w:iCs/>
                <w:sz w:val="18"/>
                <w:szCs w:val="18"/>
              </w:rPr>
              <w:lastRenderedPageBreak/>
              <w:t>Criteria</w:t>
            </w:r>
          </w:p>
        </w:tc>
        <w:tc>
          <w:tcPr>
            <w:tcW w:w="3280" w:type="dxa"/>
            <w:gridSpan w:val="2"/>
            <w:shd w:val="clear" w:color="auto" w:fill="auto"/>
            <w:vAlign w:val="center"/>
          </w:tcPr>
          <w:p w14:paraId="6F3662C3" w14:textId="47779844" w:rsidR="00573A4D" w:rsidRPr="00A10075" w:rsidRDefault="00573A4D" w:rsidP="00515E99">
            <w:pPr>
              <w:jc w:val="center"/>
              <w:rPr>
                <w:rFonts w:ascii="Arial" w:hAnsi="Arial" w:cs="Arial"/>
                <w:b/>
                <w:i/>
                <w:sz w:val="18"/>
                <w:szCs w:val="18"/>
              </w:rPr>
            </w:pPr>
            <w:r w:rsidRPr="00CB2A36">
              <w:rPr>
                <w:rFonts w:ascii="Arial" w:hAnsi="Arial" w:cs="Arial"/>
                <w:b/>
                <w:sz w:val="18"/>
                <w:szCs w:val="18"/>
              </w:rPr>
              <w:t>Does Not Meet Standards</w:t>
            </w:r>
          </w:p>
        </w:tc>
        <w:tc>
          <w:tcPr>
            <w:tcW w:w="4918" w:type="dxa"/>
            <w:gridSpan w:val="3"/>
            <w:shd w:val="clear" w:color="auto" w:fill="auto"/>
            <w:vAlign w:val="center"/>
          </w:tcPr>
          <w:p w14:paraId="7D458B7B" w14:textId="56A3995A" w:rsidR="00573A4D" w:rsidRPr="00A10075" w:rsidRDefault="00573A4D" w:rsidP="00515E99">
            <w:pPr>
              <w:jc w:val="center"/>
              <w:rPr>
                <w:rFonts w:ascii="Arial" w:hAnsi="Arial" w:cs="Arial"/>
                <w:b/>
                <w:i/>
                <w:sz w:val="18"/>
                <w:szCs w:val="18"/>
              </w:rPr>
            </w:pPr>
            <w:r w:rsidRPr="00CB2A36">
              <w:rPr>
                <w:rFonts w:ascii="Arial" w:hAnsi="Arial" w:cs="Arial"/>
                <w:b/>
                <w:sz w:val="18"/>
                <w:szCs w:val="18"/>
              </w:rPr>
              <w:t>Meets Standards</w:t>
            </w:r>
          </w:p>
        </w:tc>
        <w:tc>
          <w:tcPr>
            <w:tcW w:w="4920" w:type="dxa"/>
            <w:gridSpan w:val="3"/>
            <w:shd w:val="clear" w:color="auto" w:fill="auto"/>
            <w:vAlign w:val="center"/>
          </w:tcPr>
          <w:p w14:paraId="7A401334" w14:textId="1BB6E4FA" w:rsidR="00573A4D" w:rsidRPr="00A10075" w:rsidRDefault="00573A4D" w:rsidP="00515E99">
            <w:pPr>
              <w:jc w:val="center"/>
              <w:rPr>
                <w:rFonts w:ascii="Arial" w:hAnsi="Arial" w:cs="Arial"/>
                <w:b/>
                <w:i/>
                <w:sz w:val="18"/>
                <w:szCs w:val="18"/>
              </w:rPr>
            </w:pPr>
            <w:r w:rsidRPr="00CB2A36">
              <w:rPr>
                <w:rFonts w:ascii="Arial" w:hAnsi="Arial" w:cs="Arial"/>
                <w:b/>
                <w:sz w:val="18"/>
                <w:szCs w:val="18"/>
              </w:rPr>
              <w:t>Exceeds Standards</w:t>
            </w:r>
          </w:p>
        </w:tc>
      </w:tr>
      <w:tr w:rsidR="004B2BFB" w:rsidRPr="00A10075" w14:paraId="5210B9E5" w14:textId="77777777" w:rsidTr="3565E0A9">
        <w:tc>
          <w:tcPr>
            <w:tcW w:w="1727" w:type="dxa"/>
            <w:vMerge/>
            <w:vAlign w:val="center"/>
          </w:tcPr>
          <w:p w14:paraId="0234D0E0" w14:textId="03B08C1C" w:rsidR="00573A4D" w:rsidRPr="00A10075" w:rsidRDefault="00573A4D" w:rsidP="00515E99">
            <w:pPr>
              <w:jc w:val="center"/>
              <w:rPr>
                <w:rFonts w:ascii="Arial" w:hAnsi="Arial" w:cs="Arial"/>
                <w:b/>
                <w:iCs/>
                <w:sz w:val="18"/>
                <w:szCs w:val="18"/>
              </w:rPr>
            </w:pPr>
          </w:p>
        </w:tc>
        <w:tc>
          <w:tcPr>
            <w:tcW w:w="1640" w:type="dxa"/>
            <w:shd w:val="clear" w:color="auto" w:fill="auto"/>
            <w:vAlign w:val="center"/>
          </w:tcPr>
          <w:p w14:paraId="3F3DD8BF" w14:textId="2572E0CC" w:rsidR="00573A4D" w:rsidRPr="002C0254" w:rsidRDefault="00573A4D" w:rsidP="00515E99">
            <w:pPr>
              <w:jc w:val="center"/>
              <w:rPr>
                <w:rFonts w:ascii="Arial" w:hAnsi="Arial" w:cs="Arial"/>
                <w:b/>
                <w:iCs/>
                <w:sz w:val="18"/>
                <w:szCs w:val="18"/>
              </w:rPr>
            </w:pPr>
            <w:r w:rsidRPr="002C0254">
              <w:rPr>
                <w:rFonts w:ascii="Arial" w:hAnsi="Arial" w:cs="Arial"/>
                <w:b/>
                <w:iCs/>
                <w:sz w:val="18"/>
                <w:szCs w:val="18"/>
              </w:rPr>
              <w:t>Completely insufficient</w:t>
            </w:r>
          </w:p>
        </w:tc>
        <w:tc>
          <w:tcPr>
            <w:tcW w:w="1640" w:type="dxa"/>
            <w:shd w:val="clear" w:color="auto" w:fill="auto"/>
            <w:vAlign w:val="center"/>
          </w:tcPr>
          <w:p w14:paraId="70BB3CA3" w14:textId="25613775" w:rsidR="00573A4D" w:rsidRPr="002C0254" w:rsidRDefault="00573A4D" w:rsidP="00515E99">
            <w:pPr>
              <w:jc w:val="center"/>
              <w:rPr>
                <w:rFonts w:ascii="Arial" w:hAnsi="Arial" w:cs="Arial"/>
                <w:b/>
                <w:iCs/>
                <w:sz w:val="18"/>
                <w:szCs w:val="18"/>
              </w:rPr>
            </w:pPr>
            <w:r w:rsidRPr="002C0254">
              <w:rPr>
                <w:rFonts w:ascii="Arial" w:hAnsi="Arial" w:cs="Arial"/>
                <w:b/>
                <w:iCs/>
                <w:sz w:val="18"/>
                <w:szCs w:val="18"/>
              </w:rPr>
              <w:t>Insufficient</w:t>
            </w:r>
          </w:p>
          <w:p w14:paraId="42B0FA25" w14:textId="550BB703" w:rsidR="00573A4D" w:rsidRPr="002C0254" w:rsidRDefault="00573A4D" w:rsidP="00515E99">
            <w:pPr>
              <w:jc w:val="center"/>
              <w:rPr>
                <w:rFonts w:ascii="Arial" w:hAnsi="Arial" w:cs="Arial"/>
                <w:b/>
                <w:iCs/>
                <w:sz w:val="18"/>
                <w:szCs w:val="18"/>
              </w:rPr>
            </w:pPr>
          </w:p>
        </w:tc>
        <w:tc>
          <w:tcPr>
            <w:tcW w:w="1641" w:type="dxa"/>
            <w:shd w:val="clear" w:color="auto" w:fill="auto"/>
            <w:vAlign w:val="center"/>
          </w:tcPr>
          <w:p w14:paraId="6B0ED255" w14:textId="77777777" w:rsidR="00573A4D" w:rsidRPr="002C0254" w:rsidRDefault="00573A4D" w:rsidP="00515E99">
            <w:pPr>
              <w:jc w:val="center"/>
              <w:rPr>
                <w:rFonts w:ascii="Arial" w:hAnsi="Arial" w:cs="Arial"/>
                <w:b/>
                <w:iCs/>
                <w:sz w:val="18"/>
                <w:szCs w:val="18"/>
              </w:rPr>
            </w:pPr>
            <w:r w:rsidRPr="002C0254">
              <w:rPr>
                <w:rFonts w:ascii="Arial" w:hAnsi="Arial" w:cs="Arial"/>
                <w:b/>
                <w:iCs/>
                <w:sz w:val="18"/>
                <w:szCs w:val="18"/>
              </w:rPr>
              <w:t>Adequate</w:t>
            </w:r>
          </w:p>
          <w:p w14:paraId="1A79375C" w14:textId="00A3F3F1" w:rsidR="00573A4D" w:rsidRPr="002C0254" w:rsidRDefault="00573A4D" w:rsidP="00515E99">
            <w:pPr>
              <w:jc w:val="center"/>
              <w:rPr>
                <w:rFonts w:ascii="Arial" w:hAnsi="Arial" w:cs="Arial"/>
                <w:b/>
                <w:iCs/>
                <w:sz w:val="18"/>
                <w:szCs w:val="18"/>
              </w:rPr>
            </w:pPr>
          </w:p>
        </w:tc>
        <w:tc>
          <w:tcPr>
            <w:tcW w:w="1638" w:type="dxa"/>
            <w:shd w:val="clear" w:color="auto" w:fill="auto"/>
            <w:vAlign w:val="center"/>
          </w:tcPr>
          <w:p w14:paraId="7961EB20" w14:textId="77777777" w:rsidR="00573A4D" w:rsidRPr="002C0254" w:rsidRDefault="00573A4D" w:rsidP="00515E99">
            <w:pPr>
              <w:jc w:val="center"/>
              <w:rPr>
                <w:rFonts w:ascii="Arial" w:hAnsi="Arial" w:cs="Arial"/>
                <w:b/>
                <w:iCs/>
                <w:sz w:val="18"/>
                <w:szCs w:val="18"/>
              </w:rPr>
            </w:pPr>
            <w:r w:rsidRPr="002C0254">
              <w:rPr>
                <w:rFonts w:ascii="Arial" w:hAnsi="Arial" w:cs="Arial"/>
                <w:b/>
                <w:iCs/>
                <w:sz w:val="18"/>
                <w:szCs w:val="18"/>
              </w:rPr>
              <w:t>Good</w:t>
            </w:r>
          </w:p>
          <w:p w14:paraId="374D76B3" w14:textId="3F8EB97A" w:rsidR="00573A4D" w:rsidRPr="002C0254" w:rsidRDefault="00573A4D" w:rsidP="00515E99">
            <w:pPr>
              <w:jc w:val="center"/>
              <w:rPr>
                <w:rFonts w:ascii="Arial" w:hAnsi="Arial" w:cs="Arial"/>
                <w:b/>
                <w:iCs/>
                <w:sz w:val="18"/>
                <w:szCs w:val="18"/>
              </w:rPr>
            </w:pPr>
          </w:p>
        </w:tc>
        <w:tc>
          <w:tcPr>
            <w:tcW w:w="1639" w:type="dxa"/>
            <w:shd w:val="clear" w:color="auto" w:fill="auto"/>
            <w:vAlign w:val="center"/>
          </w:tcPr>
          <w:p w14:paraId="758CADEB" w14:textId="77777777" w:rsidR="00573A4D" w:rsidRPr="002C0254" w:rsidRDefault="00573A4D" w:rsidP="00515E99">
            <w:pPr>
              <w:jc w:val="center"/>
              <w:rPr>
                <w:rFonts w:ascii="Arial" w:hAnsi="Arial" w:cs="Arial"/>
                <w:b/>
                <w:iCs/>
                <w:sz w:val="18"/>
                <w:szCs w:val="18"/>
              </w:rPr>
            </w:pPr>
            <w:r w:rsidRPr="002C0254">
              <w:rPr>
                <w:rFonts w:ascii="Arial" w:hAnsi="Arial" w:cs="Arial"/>
                <w:b/>
                <w:iCs/>
                <w:sz w:val="18"/>
                <w:szCs w:val="18"/>
              </w:rPr>
              <w:t>Very Good</w:t>
            </w:r>
          </w:p>
          <w:p w14:paraId="31CF864C" w14:textId="272EF56A" w:rsidR="00573A4D" w:rsidRPr="002C0254" w:rsidRDefault="00573A4D" w:rsidP="00515E99">
            <w:pPr>
              <w:jc w:val="center"/>
              <w:rPr>
                <w:rFonts w:ascii="Arial" w:hAnsi="Arial" w:cs="Arial"/>
                <w:b/>
                <w:iCs/>
                <w:sz w:val="18"/>
                <w:szCs w:val="18"/>
              </w:rPr>
            </w:pPr>
          </w:p>
        </w:tc>
        <w:tc>
          <w:tcPr>
            <w:tcW w:w="1639" w:type="dxa"/>
            <w:shd w:val="clear" w:color="auto" w:fill="auto"/>
            <w:vAlign w:val="center"/>
          </w:tcPr>
          <w:p w14:paraId="7219AE36" w14:textId="77777777" w:rsidR="00573A4D" w:rsidRPr="002C0254" w:rsidRDefault="00573A4D" w:rsidP="00515E99">
            <w:pPr>
              <w:jc w:val="center"/>
              <w:rPr>
                <w:rFonts w:ascii="Arial" w:hAnsi="Arial" w:cs="Arial"/>
                <w:b/>
                <w:iCs/>
                <w:sz w:val="18"/>
                <w:szCs w:val="18"/>
              </w:rPr>
            </w:pPr>
            <w:r w:rsidRPr="002C0254">
              <w:rPr>
                <w:rFonts w:ascii="Arial" w:hAnsi="Arial" w:cs="Arial"/>
                <w:b/>
                <w:iCs/>
                <w:sz w:val="18"/>
                <w:szCs w:val="18"/>
              </w:rPr>
              <w:t>Excellent</w:t>
            </w:r>
          </w:p>
          <w:p w14:paraId="015FE037" w14:textId="34AFDBB0" w:rsidR="00573A4D" w:rsidRPr="002C0254" w:rsidRDefault="00573A4D" w:rsidP="00515E99">
            <w:pPr>
              <w:jc w:val="center"/>
              <w:rPr>
                <w:rFonts w:ascii="Arial" w:hAnsi="Arial" w:cs="Arial"/>
                <w:b/>
                <w:iCs/>
                <w:sz w:val="18"/>
                <w:szCs w:val="18"/>
              </w:rPr>
            </w:pPr>
          </w:p>
        </w:tc>
        <w:tc>
          <w:tcPr>
            <w:tcW w:w="1642" w:type="dxa"/>
            <w:shd w:val="clear" w:color="auto" w:fill="auto"/>
            <w:vAlign w:val="center"/>
          </w:tcPr>
          <w:p w14:paraId="360C2E10" w14:textId="77777777" w:rsidR="00573A4D" w:rsidRPr="002C0254" w:rsidRDefault="00573A4D" w:rsidP="00515E99">
            <w:pPr>
              <w:jc w:val="center"/>
              <w:rPr>
                <w:rFonts w:ascii="Arial" w:hAnsi="Arial" w:cs="Arial"/>
                <w:b/>
                <w:iCs/>
                <w:sz w:val="18"/>
                <w:szCs w:val="18"/>
              </w:rPr>
            </w:pPr>
            <w:r w:rsidRPr="002C0254">
              <w:rPr>
                <w:rFonts w:ascii="Arial" w:hAnsi="Arial" w:cs="Arial"/>
                <w:b/>
                <w:iCs/>
                <w:sz w:val="18"/>
                <w:szCs w:val="18"/>
              </w:rPr>
              <w:t>Outstanding</w:t>
            </w:r>
          </w:p>
          <w:p w14:paraId="56293FD9" w14:textId="711ADBC3" w:rsidR="00573A4D" w:rsidRPr="002C0254" w:rsidRDefault="00573A4D" w:rsidP="00515E99">
            <w:pPr>
              <w:jc w:val="center"/>
              <w:rPr>
                <w:rFonts w:ascii="Arial" w:hAnsi="Arial" w:cs="Arial"/>
                <w:b/>
                <w:iCs/>
                <w:sz w:val="18"/>
                <w:szCs w:val="18"/>
              </w:rPr>
            </w:pPr>
          </w:p>
        </w:tc>
        <w:tc>
          <w:tcPr>
            <w:tcW w:w="1639" w:type="dxa"/>
            <w:shd w:val="clear" w:color="auto" w:fill="auto"/>
            <w:vAlign w:val="center"/>
          </w:tcPr>
          <w:p w14:paraId="7043449D" w14:textId="77777777" w:rsidR="00573A4D" w:rsidRPr="002C0254" w:rsidRDefault="00573A4D" w:rsidP="00515E99">
            <w:pPr>
              <w:jc w:val="center"/>
              <w:rPr>
                <w:rFonts w:ascii="Arial" w:hAnsi="Arial" w:cs="Arial"/>
                <w:b/>
                <w:iCs/>
                <w:sz w:val="18"/>
                <w:szCs w:val="18"/>
              </w:rPr>
            </w:pPr>
            <w:r w:rsidRPr="002C0254">
              <w:rPr>
                <w:rFonts w:ascii="Arial" w:hAnsi="Arial" w:cs="Arial"/>
                <w:b/>
                <w:iCs/>
                <w:sz w:val="18"/>
                <w:szCs w:val="18"/>
              </w:rPr>
              <w:t>Exemplary</w:t>
            </w:r>
          </w:p>
          <w:p w14:paraId="07834592" w14:textId="6EE54723" w:rsidR="00573A4D" w:rsidRPr="002C0254" w:rsidRDefault="00573A4D" w:rsidP="00515E99">
            <w:pPr>
              <w:jc w:val="center"/>
              <w:rPr>
                <w:rFonts w:ascii="Arial" w:hAnsi="Arial" w:cs="Arial"/>
                <w:b/>
                <w:iCs/>
                <w:sz w:val="18"/>
                <w:szCs w:val="18"/>
              </w:rPr>
            </w:pPr>
          </w:p>
        </w:tc>
      </w:tr>
      <w:tr w:rsidR="004B2BFB" w:rsidRPr="00A10075" w14:paraId="48AFA1FC" w14:textId="77777777" w:rsidTr="3565E0A9">
        <w:tc>
          <w:tcPr>
            <w:tcW w:w="1727" w:type="dxa"/>
            <w:vMerge/>
            <w:vAlign w:val="center"/>
          </w:tcPr>
          <w:p w14:paraId="09CF044E" w14:textId="77777777" w:rsidR="00573A4D" w:rsidRPr="00A10075" w:rsidRDefault="00573A4D" w:rsidP="00515E99">
            <w:pPr>
              <w:jc w:val="center"/>
              <w:rPr>
                <w:rFonts w:ascii="Arial" w:hAnsi="Arial" w:cs="Arial"/>
                <w:b/>
                <w:iCs/>
                <w:sz w:val="18"/>
                <w:szCs w:val="18"/>
              </w:rPr>
            </w:pPr>
          </w:p>
        </w:tc>
        <w:tc>
          <w:tcPr>
            <w:tcW w:w="1640" w:type="dxa"/>
            <w:shd w:val="clear" w:color="auto" w:fill="auto"/>
            <w:vAlign w:val="center"/>
          </w:tcPr>
          <w:p w14:paraId="65E4DE7A" w14:textId="4FFDCE21" w:rsidR="00573A4D" w:rsidRPr="00A10075" w:rsidRDefault="00573A4D" w:rsidP="00515E99">
            <w:pPr>
              <w:jc w:val="center"/>
              <w:rPr>
                <w:rFonts w:ascii="Arial" w:hAnsi="Arial" w:cs="Arial"/>
                <w:b/>
                <w:i/>
                <w:sz w:val="18"/>
                <w:szCs w:val="18"/>
              </w:rPr>
            </w:pPr>
            <w:r w:rsidRPr="00A10075">
              <w:rPr>
                <w:rFonts w:ascii="Arial" w:hAnsi="Arial" w:cs="Arial"/>
                <w:b/>
                <w:i/>
                <w:sz w:val="18"/>
                <w:szCs w:val="18"/>
              </w:rPr>
              <w:t>0 – 29%</w:t>
            </w:r>
          </w:p>
        </w:tc>
        <w:tc>
          <w:tcPr>
            <w:tcW w:w="1640" w:type="dxa"/>
            <w:shd w:val="clear" w:color="auto" w:fill="auto"/>
            <w:vAlign w:val="center"/>
          </w:tcPr>
          <w:p w14:paraId="1837ECBA" w14:textId="3D78C801" w:rsidR="00573A4D" w:rsidRPr="00A10075" w:rsidRDefault="00573A4D" w:rsidP="00515E99">
            <w:pPr>
              <w:jc w:val="center"/>
              <w:rPr>
                <w:rFonts w:ascii="Arial" w:hAnsi="Arial" w:cs="Arial"/>
                <w:b/>
                <w:i/>
                <w:sz w:val="18"/>
                <w:szCs w:val="18"/>
              </w:rPr>
            </w:pPr>
            <w:r w:rsidRPr="00A10075">
              <w:rPr>
                <w:rFonts w:ascii="Arial" w:hAnsi="Arial" w:cs="Arial"/>
                <w:b/>
                <w:i/>
                <w:sz w:val="18"/>
                <w:szCs w:val="18"/>
              </w:rPr>
              <w:t>30 – 39%</w:t>
            </w:r>
          </w:p>
        </w:tc>
        <w:tc>
          <w:tcPr>
            <w:tcW w:w="1641" w:type="dxa"/>
            <w:shd w:val="clear" w:color="auto" w:fill="auto"/>
            <w:vAlign w:val="center"/>
          </w:tcPr>
          <w:p w14:paraId="34815F75" w14:textId="2CD213AF" w:rsidR="00573A4D" w:rsidRPr="00A10075" w:rsidRDefault="00573A4D" w:rsidP="00515E99">
            <w:pPr>
              <w:jc w:val="center"/>
              <w:rPr>
                <w:rFonts w:ascii="Arial" w:hAnsi="Arial" w:cs="Arial"/>
                <w:b/>
                <w:i/>
                <w:sz w:val="18"/>
                <w:szCs w:val="18"/>
              </w:rPr>
            </w:pPr>
            <w:r w:rsidRPr="00A10075">
              <w:rPr>
                <w:rFonts w:ascii="Arial" w:hAnsi="Arial" w:cs="Arial"/>
                <w:b/>
                <w:i/>
                <w:sz w:val="18"/>
                <w:szCs w:val="18"/>
              </w:rPr>
              <w:t>40 – 49%</w:t>
            </w:r>
          </w:p>
        </w:tc>
        <w:tc>
          <w:tcPr>
            <w:tcW w:w="1638" w:type="dxa"/>
            <w:shd w:val="clear" w:color="auto" w:fill="auto"/>
            <w:vAlign w:val="center"/>
          </w:tcPr>
          <w:p w14:paraId="6237D4B5" w14:textId="616E45C6" w:rsidR="00573A4D" w:rsidRPr="00A10075" w:rsidRDefault="00573A4D" w:rsidP="00515E99">
            <w:pPr>
              <w:jc w:val="center"/>
              <w:rPr>
                <w:rFonts w:ascii="Arial" w:hAnsi="Arial" w:cs="Arial"/>
                <w:b/>
                <w:i/>
                <w:sz w:val="18"/>
                <w:szCs w:val="18"/>
              </w:rPr>
            </w:pPr>
            <w:r w:rsidRPr="00A10075">
              <w:rPr>
                <w:rFonts w:ascii="Arial" w:hAnsi="Arial" w:cs="Arial"/>
                <w:b/>
                <w:i/>
                <w:sz w:val="18"/>
                <w:szCs w:val="18"/>
              </w:rPr>
              <w:t>50 – 59%</w:t>
            </w:r>
          </w:p>
        </w:tc>
        <w:tc>
          <w:tcPr>
            <w:tcW w:w="1639" w:type="dxa"/>
            <w:shd w:val="clear" w:color="auto" w:fill="auto"/>
            <w:vAlign w:val="center"/>
          </w:tcPr>
          <w:p w14:paraId="12E80F5B" w14:textId="7023EF3B" w:rsidR="00573A4D" w:rsidRPr="00A10075" w:rsidRDefault="00573A4D" w:rsidP="00515E99">
            <w:pPr>
              <w:jc w:val="center"/>
              <w:rPr>
                <w:rFonts w:ascii="Arial" w:hAnsi="Arial" w:cs="Arial"/>
                <w:b/>
                <w:i/>
                <w:sz w:val="18"/>
                <w:szCs w:val="18"/>
              </w:rPr>
            </w:pPr>
            <w:r w:rsidRPr="00A10075">
              <w:rPr>
                <w:rFonts w:ascii="Arial" w:hAnsi="Arial" w:cs="Arial"/>
                <w:b/>
                <w:i/>
                <w:sz w:val="18"/>
                <w:szCs w:val="18"/>
              </w:rPr>
              <w:t>60 – 69%</w:t>
            </w:r>
          </w:p>
        </w:tc>
        <w:tc>
          <w:tcPr>
            <w:tcW w:w="1639" w:type="dxa"/>
            <w:shd w:val="clear" w:color="auto" w:fill="auto"/>
            <w:vAlign w:val="center"/>
          </w:tcPr>
          <w:p w14:paraId="6BA1C33D" w14:textId="598BCF12" w:rsidR="00573A4D" w:rsidRPr="00A10075" w:rsidRDefault="00573A4D" w:rsidP="00515E99">
            <w:pPr>
              <w:jc w:val="center"/>
              <w:rPr>
                <w:rFonts w:ascii="Arial" w:hAnsi="Arial" w:cs="Arial"/>
                <w:b/>
                <w:i/>
                <w:sz w:val="18"/>
                <w:szCs w:val="18"/>
              </w:rPr>
            </w:pPr>
            <w:r w:rsidRPr="00A10075">
              <w:rPr>
                <w:rFonts w:ascii="Arial" w:hAnsi="Arial" w:cs="Arial"/>
                <w:b/>
                <w:i/>
                <w:sz w:val="18"/>
                <w:szCs w:val="18"/>
              </w:rPr>
              <w:t>70 – 79%</w:t>
            </w:r>
          </w:p>
        </w:tc>
        <w:tc>
          <w:tcPr>
            <w:tcW w:w="1642" w:type="dxa"/>
            <w:shd w:val="clear" w:color="auto" w:fill="auto"/>
            <w:vAlign w:val="center"/>
          </w:tcPr>
          <w:p w14:paraId="37CBE94E" w14:textId="2E6DADAB" w:rsidR="00573A4D" w:rsidRPr="00A10075" w:rsidRDefault="00573A4D" w:rsidP="00515E99">
            <w:pPr>
              <w:jc w:val="center"/>
              <w:rPr>
                <w:rFonts w:ascii="Arial" w:hAnsi="Arial" w:cs="Arial"/>
                <w:b/>
                <w:i/>
                <w:sz w:val="18"/>
                <w:szCs w:val="18"/>
              </w:rPr>
            </w:pPr>
            <w:r w:rsidRPr="00A10075">
              <w:rPr>
                <w:rFonts w:ascii="Arial" w:hAnsi="Arial" w:cs="Arial"/>
                <w:b/>
                <w:i/>
                <w:sz w:val="18"/>
                <w:szCs w:val="18"/>
              </w:rPr>
              <w:t>80 – 89%</w:t>
            </w:r>
          </w:p>
        </w:tc>
        <w:tc>
          <w:tcPr>
            <w:tcW w:w="1639" w:type="dxa"/>
            <w:shd w:val="clear" w:color="auto" w:fill="auto"/>
            <w:vAlign w:val="center"/>
          </w:tcPr>
          <w:p w14:paraId="24C22FC7" w14:textId="6CE6F8D5" w:rsidR="00573A4D" w:rsidRPr="00A10075" w:rsidRDefault="00573A4D" w:rsidP="00515E99">
            <w:pPr>
              <w:jc w:val="center"/>
              <w:rPr>
                <w:rFonts w:ascii="Arial" w:hAnsi="Arial" w:cs="Arial"/>
                <w:b/>
                <w:i/>
                <w:sz w:val="18"/>
                <w:szCs w:val="18"/>
              </w:rPr>
            </w:pPr>
            <w:r w:rsidRPr="00A10075">
              <w:rPr>
                <w:rFonts w:ascii="Arial" w:hAnsi="Arial" w:cs="Arial"/>
                <w:b/>
                <w:i/>
                <w:sz w:val="18"/>
                <w:szCs w:val="18"/>
              </w:rPr>
              <w:t>90 – 100%</w:t>
            </w:r>
          </w:p>
        </w:tc>
      </w:tr>
      <w:tr w:rsidR="004B2BFB" w14:paraId="3ABBF9F3" w14:textId="77777777" w:rsidTr="00B94227">
        <w:tc>
          <w:tcPr>
            <w:tcW w:w="1727" w:type="dxa"/>
          </w:tcPr>
          <w:p w14:paraId="63DA7609" w14:textId="3BD31897" w:rsidR="00916F09" w:rsidRPr="00BF1CBA" w:rsidRDefault="00290EF7" w:rsidP="00916F09">
            <w:pPr>
              <w:rPr>
                <w:rFonts w:ascii="Arial" w:hAnsi="Arial" w:cs="Arial"/>
                <w:b/>
                <w:iCs/>
                <w:sz w:val="18"/>
                <w:szCs w:val="18"/>
              </w:rPr>
            </w:pPr>
            <w:r>
              <w:rPr>
                <w:rFonts w:ascii="Arial" w:hAnsi="Arial" w:cs="Arial"/>
                <w:b/>
                <w:iCs/>
                <w:sz w:val="18"/>
                <w:szCs w:val="18"/>
              </w:rPr>
              <w:t>Program purpose</w:t>
            </w:r>
          </w:p>
          <w:p w14:paraId="4B81B8DF" w14:textId="77777777" w:rsidR="002C791A" w:rsidRDefault="002C791A" w:rsidP="002C791A">
            <w:pPr>
              <w:spacing w:line="276" w:lineRule="auto"/>
              <w:rPr>
                <w:rFonts w:ascii="Arial" w:hAnsi="Arial" w:cs="Arial"/>
                <w:bCs/>
                <w:iCs/>
                <w:sz w:val="18"/>
                <w:szCs w:val="18"/>
              </w:rPr>
            </w:pPr>
            <w:r w:rsidRPr="002C791A">
              <w:rPr>
                <w:rFonts w:ascii="Arial" w:hAnsi="Arial" w:cs="Arial"/>
                <w:bCs/>
                <w:iCs/>
                <w:sz w:val="18"/>
                <w:szCs w:val="18"/>
              </w:rPr>
              <w:t>Explain the main purpose of your program</w:t>
            </w:r>
            <w:r>
              <w:rPr>
                <w:rFonts w:ascii="Arial" w:hAnsi="Arial" w:cs="Arial"/>
                <w:bCs/>
                <w:iCs/>
                <w:sz w:val="18"/>
                <w:szCs w:val="18"/>
              </w:rPr>
              <w:t>.</w:t>
            </w:r>
          </w:p>
          <w:p w14:paraId="0B492260" w14:textId="608EBCA6" w:rsidR="002C791A" w:rsidRPr="00072359" w:rsidRDefault="00BF1CBA" w:rsidP="00072359">
            <w:pPr>
              <w:rPr>
                <w:rFonts w:ascii="Arial" w:hAnsi="Arial" w:cs="Arial"/>
                <w:b/>
                <w:iCs/>
                <w:sz w:val="18"/>
                <w:szCs w:val="18"/>
              </w:rPr>
            </w:pPr>
            <w:r>
              <w:rPr>
                <w:rFonts w:ascii="Arial" w:hAnsi="Arial" w:cs="Arial"/>
                <w:b/>
                <w:iCs/>
                <w:sz w:val="18"/>
                <w:szCs w:val="18"/>
              </w:rPr>
              <w:t>25</w:t>
            </w:r>
            <w:r w:rsidR="00916F09" w:rsidRPr="00BF1CBA">
              <w:rPr>
                <w:rFonts w:ascii="Arial" w:hAnsi="Arial" w:cs="Arial"/>
                <w:b/>
                <w:iCs/>
                <w:sz w:val="18"/>
                <w:szCs w:val="18"/>
              </w:rPr>
              <w:t>%</w:t>
            </w:r>
            <w:r w:rsidR="005925D4">
              <w:rPr>
                <w:rFonts w:ascii="Arial" w:hAnsi="Arial" w:cs="Arial"/>
                <w:b/>
                <w:iCs/>
                <w:sz w:val="18"/>
                <w:szCs w:val="18"/>
              </w:rPr>
              <w:t xml:space="preserve"> </w:t>
            </w:r>
            <w:r w:rsidR="00D5288D">
              <w:rPr>
                <w:rFonts w:ascii="Arial" w:hAnsi="Arial" w:cs="Arial"/>
                <w:b/>
                <w:iCs/>
                <w:sz w:val="18"/>
                <w:szCs w:val="18"/>
              </w:rPr>
              <w:t>(MLO</w:t>
            </w:r>
            <w:r w:rsidR="001C08E3">
              <w:rPr>
                <w:rFonts w:ascii="Arial" w:hAnsi="Arial" w:cs="Arial"/>
                <w:b/>
                <w:iCs/>
                <w:sz w:val="18"/>
                <w:szCs w:val="18"/>
              </w:rPr>
              <w:t>3,4)</w:t>
            </w:r>
          </w:p>
          <w:p w14:paraId="66B86772" w14:textId="080A4B70" w:rsidR="00CA3173" w:rsidRPr="002C791A" w:rsidRDefault="00CA3173" w:rsidP="00916F09">
            <w:pPr>
              <w:rPr>
                <w:rFonts w:ascii="Arial" w:hAnsi="Arial" w:cs="Arial"/>
                <w:bCs/>
                <w:iCs/>
                <w:sz w:val="18"/>
                <w:szCs w:val="18"/>
              </w:rPr>
            </w:pPr>
          </w:p>
        </w:tc>
        <w:tc>
          <w:tcPr>
            <w:tcW w:w="1640" w:type="dxa"/>
          </w:tcPr>
          <w:p w14:paraId="5466A209" w14:textId="77777777" w:rsidR="007F7894" w:rsidRDefault="005E104C" w:rsidP="00916F09">
            <w:pPr>
              <w:rPr>
                <w:rFonts w:ascii="Arial" w:hAnsi="Arial" w:cs="Arial"/>
                <w:bCs/>
                <w:iCs/>
                <w:sz w:val="18"/>
                <w:szCs w:val="18"/>
              </w:rPr>
            </w:pPr>
            <w:r w:rsidRPr="00525AF8">
              <w:rPr>
                <w:rFonts w:ascii="Arial" w:hAnsi="Arial" w:cs="Arial"/>
                <w:bCs/>
                <w:iCs/>
                <w:sz w:val="18"/>
                <w:szCs w:val="18"/>
              </w:rPr>
              <w:t xml:space="preserve">Your explanation of the main purpose of the program is lacking significant clarity and coherence. </w:t>
            </w:r>
          </w:p>
          <w:p w14:paraId="71E3E963" w14:textId="77777777" w:rsidR="007F7894" w:rsidRDefault="007F7894" w:rsidP="00916F09">
            <w:pPr>
              <w:rPr>
                <w:rFonts w:ascii="Arial" w:hAnsi="Arial" w:cs="Arial"/>
                <w:bCs/>
                <w:iCs/>
                <w:sz w:val="18"/>
                <w:szCs w:val="18"/>
              </w:rPr>
            </w:pPr>
          </w:p>
          <w:p w14:paraId="4B6577C6" w14:textId="006305D8" w:rsidR="00916F09" w:rsidRPr="00916F09" w:rsidRDefault="005E104C" w:rsidP="00916F09">
            <w:pPr>
              <w:rPr>
                <w:rFonts w:ascii="Arial" w:hAnsi="Arial" w:cs="Arial"/>
                <w:bCs/>
                <w:iCs/>
                <w:sz w:val="18"/>
                <w:szCs w:val="18"/>
              </w:rPr>
            </w:pPr>
            <w:r w:rsidRPr="00525AF8">
              <w:rPr>
                <w:rFonts w:ascii="Arial" w:hAnsi="Arial" w:cs="Arial"/>
                <w:bCs/>
                <w:iCs/>
                <w:sz w:val="18"/>
                <w:szCs w:val="18"/>
              </w:rPr>
              <w:t>It fails to convey a basic understanding of what the program aims to achieve.</w:t>
            </w:r>
          </w:p>
        </w:tc>
        <w:tc>
          <w:tcPr>
            <w:tcW w:w="1640" w:type="dxa"/>
          </w:tcPr>
          <w:p w14:paraId="188407DE" w14:textId="77777777" w:rsidR="007F7894" w:rsidRDefault="00B866C5" w:rsidP="00916F09">
            <w:pPr>
              <w:rPr>
                <w:rFonts w:ascii="Arial" w:hAnsi="Arial" w:cs="Arial"/>
                <w:bCs/>
                <w:iCs/>
                <w:sz w:val="18"/>
                <w:szCs w:val="18"/>
              </w:rPr>
            </w:pPr>
            <w:r w:rsidRPr="00986C3B">
              <w:rPr>
                <w:rFonts w:ascii="Arial" w:hAnsi="Arial" w:cs="Arial"/>
                <w:bCs/>
                <w:iCs/>
                <w:sz w:val="18"/>
                <w:szCs w:val="18"/>
              </w:rPr>
              <w:t xml:space="preserve">Your explanation of the main purpose of the program is limited and lacks essential details. </w:t>
            </w:r>
          </w:p>
          <w:p w14:paraId="41C7B902" w14:textId="77777777" w:rsidR="007F7894" w:rsidRDefault="007F7894" w:rsidP="00916F09">
            <w:pPr>
              <w:rPr>
                <w:rFonts w:ascii="Arial" w:hAnsi="Arial" w:cs="Arial"/>
                <w:bCs/>
                <w:iCs/>
                <w:sz w:val="18"/>
                <w:szCs w:val="18"/>
              </w:rPr>
            </w:pPr>
          </w:p>
          <w:p w14:paraId="1CC37A76" w14:textId="1C2E92F0" w:rsidR="00916F09" w:rsidRDefault="00B866C5" w:rsidP="00916F09">
            <w:pPr>
              <w:rPr>
                <w:rFonts w:ascii="Arial" w:hAnsi="Arial" w:cs="Arial"/>
                <w:bCs/>
                <w:iCs/>
                <w:sz w:val="18"/>
                <w:szCs w:val="18"/>
              </w:rPr>
            </w:pPr>
            <w:r w:rsidRPr="00986C3B">
              <w:rPr>
                <w:rFonts w:ascii="Arial" w:hAnsi="Arial" w:cs="Arial"/>
                <w:bCs/>
                <w:iCs/>
                <w:sz w:val="18"/>
                <w:szCs w:val="18"/>
              </w:rPr>
              <w:t>It leaves the reader with confusion regarding the overall goal of the program.</w:t>
            </w:r>
          </w:p>
          <w:p w14:paraId="04CCE603" w14:textId="77777777" w:rsidR="007F7894" w:rsidRDefault="007F7894" w:rsidP="00916F09">
            <w:pPr>
              <w:rPr>
                <w:rFonts w:ascii="Arial" w:hAnsi="Arial" w:cs="Arial"/>
                <w:bCs/>
                <w:iCs/>
                <w:sz w:val="18"/>
                <w:szCs w:val="18"/>
              </w:rPr>
            </w:pPr>
          </w:p>
          <w:p w14:paraId="0EB0CE56" w14:textId="20F4B685" w:rsidR="007F7894" w:rsidRPr="00916F09" w:rsidRDefault="007F7894" w:rsidP="00916F09">
            <w:pPr>
              <w:rPr>
                <w:rFonts w:ascii="Arial" w:hAnsi="Arial" w:cs="Arial"/>
                <w:bCs/>
                <w:iCs/>
                <w:sz w:val="18"/>
                <w:szCs w:val="18"/>
              </w:rPr>
            </w:pPr>
            <w:r w:rsidRPr="00986C3B">
              <w:rPr>
                <w:rFonts w:ascii="Arial" w:hAnsi="Arial" w:cs="Arial"/>
                <w:bCs/>
                <w:iCs/>
                <w:sz w:val="18"/>
                <w:szCs w:val="18"/>
              </w:rPr>
              <w:t>Key aspects of the program's objective might be missing</w:t>
            </w:r>
            <w:r w:rsidR="00424F5E">
              <w:rPr>
                <w:rFonts w:ascii="Arial" w:hAnsi="Arial" w:cs="Arial"/>
                <w:bCs/>
                <w:iCs/>
                <w:sz w:val="18"/>
                <w:szCs w:val="18"/>
              </w:rPr>
              <w:t>.</w:t>
            </w:r>
          </w:p>
        </w:tc>
        <w:tc>
          <w:tcPr>
            <w:tcW w:w="1641" w:type="dxa"/>
          </w:tcPr>
          <w:p w14:paraId="20FCCEC5" w14:textId="21DB6037" w:rsidR="00AF7EC9" w:rsidRDefault="00BE6A18" w:rsidP="00916F09">
            <w:pPr>
              <w:rPr>
                <w:rFonts w:ascii="Arial" w:hAnsi="Arial" w:cs="Arial"/>
                <w:bCs/>
                <w:iCs/>
                <w:sz w:val="18"/>
                <w:szCs w:val="18"/>
              </w:rPr>
            </w:pPr>
            <w:r w:rsidRPr="005C19BF">
              <w:rPr>
                <w:rFonts w:ascii="Arial" w:hAnsi="Arial" w:cs="Arial"/>
                <w:bCs/>
                <w:iCs/>
                <w:sz w:val="18"/>
                <w:szCs w:val="18"/>
              </w:rPr>
              <w:t xml:space="preserve">Your explanation </w:t>
            </w:r>
            <w:r w:rsidR="00467762">
              <w:rPr>
                <w:rFonts w:ascii="Arial" w:hAnsi="Arial" w:cs="Arial"/>
                <w:bCs/>
                <w:iCs/>
                <w:sz w:val="18"/>
                <w:szCs w:val="18"/>
              </w:rPr>
              <w:t>adequately</w:t>
            </w:r>
            <w:r w:rsidRPr="005C19BF">
              <w:rPr>
                <w:rFonts w:ascii="Arial" w:hAnsi="Arial" w:cs="Arial"/>
                <w:bCs/>
                <w:iCs/>
                <w:sz w:val="18"/>
                <w:szCs w:val="18"/>
              </w:rPr>
              <w:t xml:space="preserve"> communicates the main purpose of the program. </w:t>
            </w:r>
          </w:p>
          <w:p w14:paraId="7D68A865" w14:textId="77777777" w:rsidR="00AF7EC9" w:rsidRDefault="00AF7EC9" w:rsidP="00916F09">
            <w:pPr>
              <w:rPr>
                <w:rFonts w:ascii="Arial" w:hAnsi="Arial" w:cs="Arial"/>
                <w:bCs/>
                <w:iCs/>
                <w:sz w:val="18"/>
                <w:szCs w:val="18"/>
              </w:rPr>
            </w:pPr>
          </w:p>
          <w:p w14:paraId="2D919CF7" w14:textId="109AE29F" w:rsidR="00BE6A18" w:rsidRDefault="00AF7EC9" w:rsidP="00916F09">
            <w:pPr>
              <w:rPr>
                <w:rFonts w:ascii="Arial" w:hAnsi="Arial" w:cs="Arial"/>
                <w:bCs/>
                <w:iCs/>
                <w:sz w:val="18"/>
                <w:szCs w:val="18"/>
              </w:rPr>
            </w:pPr>
            <w:r>
              <w:rPr>
                <w:rFonts w:ascii="Arial" w:hAnsi="Arial" w:cs="Arial"/>
                <w:bCs/>
                <w:iCs/>
                <w:sz w:val="18"/>
                <w:szCs w:val="18"/>
              </w:rPr>
              <w:t xml:space="preserve">You may need </w:t>
            </w:r>
            <w:r w:rsidR="00A4743E">
              <w:rPr>
                <w:rFonts w:ascii="Arial" w:hAnsi="Arial" w:cs="Arial"/>
                <w:bCs/>
                <w:iCs/>
                <w:sz w:val="18"/>
                <w:szCs w:val="18"/>
              </w:rPr>
              <w:t xml:space="preserve">additional prompts for your explanation to demonstrate </w:t>
            </w:r>
            <w:r w:rsidR="00BE6A18" w:rsidRPr="005C19BF">
              <w:rPr>
                <w:rFonts w:ascii="Arial" w:hAnsi="Arial" w:cs="Arial"/>
                <w:bCs/>
                <w:iCs/>
                <w:sz w:val="18"/>
                <w:szCs w:val="18"/>
              </w:rPr>
              <w:t>clear insights into the program's objective</w:t>
            </w:r>
            <w:r w:rsidR="00424F5E">
              <w:rPr>
                <w:rFonts w:ascii="Arial" w:hAnsi="Arial" w:cs="Arial"/>
                <w:bCs/>
                <w:iCs/>
                <w:sz w:val="18"/>
                <w:szCs w:val="18"/>
              </w:rPr>
              <w:t>.</w:t>
            </w:r>
          </w:p>
          <w:p w14:paraId="0F0ED1E5" w14:textId="77777777" w:rsidR="00BE6A18" w:rsidRDefault="00BE6A18" w:rsidP="00916F09">
            <w:pPr>
              <w:rPr>
                <w:rFonts w:ascii="Arial" w:hAnsi="Arial" w:cs="Arial"/>
                <w:bCs/>
                <w:iCs/>
                <w:sz w:val="18"/>
                <w:szCs w:val="18"/>
              </w:rPr>
            </w:pPr>
          </w:p>
          <w:p w14:paraId="2FE85FD5" w14:textId="78D5DCF8" w:rsidR="00916F09" w:rsidRPr="00916F09" w:rsidRDefault="00916F09" w:rsidP="00BE6A18">
            <w:pPr>
              <w:rPr>
                <w:rFonts w:ascii="Arial" w:hAnsi="Arial" w:cs="Arial"/>
                <w:bCs/>
                <w:iCs/>
                <w:sz w:val="18"/>
                <w:szCs w:val="18"/>
              </w:rPr>
            </w:pPr>
          </w:p>
        </w:tc>
        <w:tc>
          <w:tcPr>
            <w:tcW w:w="1638" w:type="dxa"/>
          </w:tcPr>
          <w:p w14:paraId="01B26DBE" w14:textId="2491A7B8" w:rsidR="006E34F2" w:rsidRDefault="006E34F2" w:rsidP="003D4212">
            <w:pPr>
              <w:rPr>
                <w:rFonts w:ascii="Arial" w:hAnsi="Arial" w:cs="Arial"/>
                <w:bCs/>
                <w:iCs/>
                <w:sz w:val="18"/>
                <w:szCs w:val="18"/>
              </w:rPr>
            </w:pPr>
            <w:r w:rsidRPr="005C19BF">
              <w:rPr>
                <w:rFonts w:ascii="Arial" w:hAnsi="Arial" w:cs="Arial"/>
                <w:bCs/>
                <w:iCs/>
                <w:sz w:val="18"/>
                <w:szCs w:val="18"/>
              </w:rPr>
              <w:t>Your explanation effectively communicates the main purpose of the program. It provides clear insights into the program's objective</w:t>
            </w:r>
            <w:r w:rsidR="00424F5E">
              <w:rPr>
                <w:rFonts w:ascii="Arial" w:hAnsi="Arial" w:cs="Arial"/>
                <w:bCs/>
                <w:iCs/>
                <w:sz w:val="18"/>
                <w:szCs w:val="18"/>
              </w:rPr>
              <w:t>.</w:t>
            </w:r>
          </w:p>
          <w:p w14:paraId="782D912C" w14:textId="77777777" w:rsidR="006E34F2" w:rsidRDefault="006E34F2" w:rsidP="003D4212">
            <w:pPr>
              <w:rPr>
                <w:rFonts w:ascii="Arial" w:hAnsi="Arial" w:cs="Arial"/>
                <w:bCs/>
                <w:iCs/>
                <w:sz w:val="18"/>
                <w:szCs w:val="18"/>
              </w:rPr>
            </w:pPr>
          </w:p>
          <w:p w14:paraId="00B136C4" w14:textId="046FF02F" w:rsidR="00916F09" w:rsidRPr="00916F09" w:rsidRDefault="00774E08" w:rsidP="00916F09">
            <w:pPr>
              <w:rPr>
                <w:rFonts w:ascii="Arial" w:hAnsi="Arial" w:cs="Arial"/>
                <w:bCs/>
                <w:iCs/>
                <w:sz w:val="18"/>
                <w:szCs w:val="18"/>
              </w:rPr>
            </w:pPr>
            <w:r>
              <w:rPr>
                <w:rFonts w:ascii="Arial" w:hAnsi="Arial" w:cs="Arial"/>
                <w:bCs/>
                <w:iCs/>
                <w:sz w:val="18"/>
                <w:szCs w:val="18"/>
              </w:rPr>
              <w:t xml:space="preserve">You may need 1-2 additional prompts for </w:t>
            </w:r>
            <w:r w:rsidR="004D48C5">
              <w:rPr>
                <w:rFonts w:ascii="Arial" w:hAnsi="Arial" w:cs="Arial"/>
                <w:bCs/>
                <w:iCs/>
                <w:sz w:val="18"/>
                <w:szCs w:val="18"/>
              </w:rPr>
              <w:t>your explanation to demonstrate</w:t>
            </w:r>
            <w:r w:rsidR="003D4212" w:rsidRPr="00986C3B">
              <w:rPr>
                <w:rFonts w:ascii="Arial" w:hAnsi="Arial" w:cs="Arial"/>
                <w:bCs/>
                <w:iCs/>
                <w:sz w:val="18"/>
                <w:szCs w:val="18"/>
              </w:rPr>
              <w:t xml:space="preserve"> the main purpose of the program</w:t>
            </w:r>
            <w:r w:rsidR="00424F5E">
              <w:rPr>
                <w:rFonts w:ascii="Arial" w:hAnsi="Arial" w:cs="Arial"/>
                <w:bCs/>
                <w:iCs/>
                <w:sz w:val="18"/>
                <w:szCs w:val="18"/>
              </w:rPr>
              <w:t xml:space="preserve"> including the program’s objective, its context and its potential impact</w:t>
            </w:r>
            <w:r w:rsidR="003D4212">
              <w:rPr>
                <w:rFonts w:ascii="Arial" w:hAnsi="Arial" w:cs="Arial"/>
                <w:bCs/>
                <w:iCs/>
                <w:sz w:val="18"/>
                <w:szCs w:val="18"/>
              </w:rPr>
              <w:t>.</w:t>
            </w:r>
          </w:p>
        </w:tc>
        <w:tc>
          <w:tcPr>
            <w:tcW w:w="1639" w:type="dxa"/>
          </w:tcPr>
          <w:p w14:paraId="30D99EC8" w14:textId="77777777" w:rsidR="006E34F2" w:rsidRDefault="006E34F2" w:rsidP="003D4212">
            <w:pPr>
              <w:rPr>
                <w:rFonts w:ascii="Arial" w:hAnsi="Arial" w:cs="Arial"/>
                <w:bCs/>
                <w:iCs/>
                <w:sz w:val="18"/>
                <w:szCs w:val="18"/>
              </w:rPr>
            </w:pPr>
            <w:r w:rsidRPr="005C19BF">
              <w:rPr>
                <w:rFonts w:ascii="Arial" w:hAnsi="Arial" w:cs="Arial"/>
                <w:bCs/>
                <w:iCs/>
                <w:sz w:val="18"/>
                <w:szCs w:val="18"/>
              </w:rPr>
              <w:t>Your explanation effectively communicates the main purpose of the program. It provides clear insights into the program's objective</w:t>
            </w:r>
            <w:r>
              <w:rPr>
                <w:rFonts w:ascii="Arial" w:hAnsi="Arial" w:cs="Arial"/>
                <w:bCs/>
                <w:iCs/>
                <w:sz w:val="18"/>
                <w:szCs w:val="18"/>
              </w:rPr>
              <w:t xml:space="preserve"> </w:t>
            </w:r>
          </w:p>
          <w:p w14:paraId="3AB9702F" w14:textId="77777777" w:rsidR="006E34F2" w:rsidRDefault="006E34F2" w:rsidP="003D4212">
            <w:pPr>
              <w:rPr>
                <w:rFonts w:ascii="Arial" w:hAnsi="Arial" w:cs="Arial"/>
                <w:bCs/>
                <w:iCs/>
                <w:sz w:val="18"/>
                <w:szCs w:val="18"/>
              </w:rPr>
            </w:pPr>
          </w:p>
          <w:p w14:paraId="7D7B350A" w14:textId="48B60A69" w:rsidR="003D4212" w:rsidRDefault="00593D84" w:rsidP="003D4212">
            <w:pPr>
              <w:rPr>
                <w:rFonts w:ascii="Arial" w:hAnsi="Arial" w:cs="Arial"/>
                <w:bCs/>
                <w:iCs/>
                <w:sz w:val="18"/>
                <w:szCs w:val="18"/>
              </w:rPr>
            </w:pPr>
            <w:r>
              <w:rPr>
                <w:rFonts w:ascii="Arial" w:hAnsi="Arial" w:cs="Arial"/>
                <w:bCs/>
                <w:iCs/>
                <w:sz w:val="18"/>
                <w:szCs w:val="18"/>
              </w:rPr>
              <w:t>Without support it offers a v</w:t>
            </w:r>
            <w:r w:rsidR="003D4212">
              <w:rPr>
                <w:rFonts w:ascii="Arial" w:hAnsi="Arial" w:cs="Arial"/>
                <w:bCs/>
                <w:iCs/>
                <w:sz w:val="18"/>
                <w:szCs w:val="18"/>
              </w:rPr>
              <w:t>ery good</w:t>
            </w:r>
            <w:r w:rsidR="003D4212" w:rsidRPr="00986C3B">
              <w:rPr>
                <w:rFonts w:ascii="Arial" w:hAnsi="Arial" w:cs="Arial"/>
                <w:bCs/>
                <w:iCs/>
                <w:sz w:val="18"/>
                <w:szCs w:val="18"/>
              </w:rPr>
              <w:t xml:space="preserve"> explanation of the main purpose of the program</w:t>
            </w:r>
            <w:r>
              <w:rPr>
                <w:rFonts w:ascii="Arial" w:hAnsi="Arial" w:cs="Arial"/>
                <w:bCs/>
                <w:iCs/>
                <w:sz w:val="18"/>
                <w:szCs w:val="18"/>
              </w:rPr>
              <w:t xml:space="preserve"> including the program’s objective, its context and its potential impact</w:t>
            </w:r>
            <w:r w:rsidR="003D4212">
              <w:rPr>
                <w:rFonts w:ascii="Arial" w:hAnsi="Arial" w:cs="Arial"/>
                <w:bCs/>
                <w:iCs/>
                <w:sz w:val="18"/>
                <w:szCs w:val="18"/>
              </w:rPr>
              <w:t>.</w:t>
            </w:r>
          </w:p>
          <w:p w14:paraId="298E9C26" w14:textId="23332E12" w:rsidR="00916F09" w:rsidRPr="00916F09" w:rsidRDefault="00916F09" w:rsidP="00916F09">
            <w:pPr>
              <w:rPr>
                <w:rFonts w:ascii="Arial" w:hAnsi="Arial" w:cs="Arial"/>
                <w:bCs/>
                <w:iCs/>
                <w:sz w:val="18"/>
                <w:szCs w:val="18"/>
              </w:rPr>
            </w:pPr>
          </w:p>
        </w:tc>
        <w:tc>
          <w:tcPr>
            <w:tcW w:w="1639" w:type="dxa"/>
          </w:tcPr>
          <w:p w14:paraId="44D98758" w14:textId="77777777" w:rsidR="00AF7EC9" w:rsidRDefault="00AF7EC9" w:rsidP="00916F09">
            <w:pPr>
              <w:rPr>
                <w:rFonts w:ascii="Arial" w:hAnsi="Arial" w:cs="Arial"/>
                <w:bCs/>
                <w:iCs/>
                <w:sz w:val="18"/>
                <w:szCs w:val="18"/>
              </w:rPr>
            </w:pPr>
            <w:r w:rsidRPr="00CE7411">
              <w:rPr>
                <w:rFonts w:ascii="Arial" w:hAnsi="Arial" w:cs="Arial"/>
                <w:bCs/>
                <w:iCs/>
                <w:sz w:val="18"/>
                <w:szCs w:val="18"/>
              </w:rPr>
              <w:t xml:space="preserve">Your explanation excellently conveys the main purpose of the program. </w:t>
            </w:r>
          </w:p>
          <w:p w14:paraId="31533C09" w14:textId="77777777" w:rsidR="00AF7EC9" w:rsidRDefault="00AF7EC9" w:rsidP="00916F09">
            <w:pPr>
              <w:rPr>
                <w:rFonts w:ascii="Arial" w:hAnsi="Arial" w:cs="Arial"/>
                <w:bCs/>
                <w:iCs/>
                <w:sz w:val="18"/>
                <w:szCs w:val="18"/>
              </w:rPr>
            </w:pPr>
          </w:p>
          <w:p w14:paraId="5F093851" w14:textId="13416AC0" w:rsidR="00916F09" w:rsidRPr="00916F09" w:rsidRDefault="00AF7EC9" w:rsidP="00916F09">
            <w:pPr>
              <w:rPr>
                <w:rFonts w:ascii="Arial" w:hAnsi="Arial" w:cs="Arial"/>
                <w:bCs/>
                <w:iCs/>
                <w:sz w:val="18"/>
                <w:szCs w:val="18"/>
              </w:rPr>
            </w:pPr>
            <w:r>
              <w:rPr>
                <w:rFonts w:ascii="Arial" w:hAnsi="Arial" w:cs="Arial"/>
                <w:bCs/>
                <w:iCs/>
                <w:sz w:val="18"/>
                <w:szCs w:val="18"/>
              </w:rPr>
              <w:t>Without support i</w:t>
            </w:r>
            <w:r w:rsidRPr="00CE7411">
              <w:rPr>
                <w:rFonts w:ascii="Arial" w:hAnsi="Arial" w:cs="Arial"/>
                <w:bCs/>
                <w:iCs/>
                <w:sz w:val="18"/>
                <w:szCs w:val="18"/>
              </w:rPr>
              <w:t>t offers a well-rounded understanding of the program's objective, its context, and its potential impact.</w:t>
            </w:r>
          </w:p>
        </w:tc>
        <w:tc>
          <w:tcPr>
            <w:tcW w:w="1642" w:type="dxa"/>
          </w:tcPr>
          <w:p w14:paraId="2E3DF6C2" w14:textId="77777777" w:rsidR="009F2BDA" w:rsidRDefault="009F2BDA" w:rsidP="00916F09">
            <w:pPr>
              <w:rPr>
                <w:rFonts w:ascii="Arial" w:hAnsi="Arial" w:cs="Arial"/>
                <w:bCs/>
                <w:iCs/>
                <w:sz w:val="18"/>
                <w:szCs w:val="18"/>
              </w:rPr>
            </w:pPr>
            <w:r w:rsidRPr="00CE7411">
              <w:rPr>
                <w:rFonts w:ascii="Arial" w:hAnsi="Arial" w:cs="Arial"/>
                <w:bCs/>
                <w:iCs/>
                <w:sz w:val="18"/>
                <w:szCs w:val="18"/>
              </w:rPr>
              <w:t xml:space="preserve">Your explanation is outstanding in its clarity and depth. </w:t>
            </w:r>
          </w:p>
          <w:p w14:paraId="45A08523" w14:textId="77777777" w:rsidR="009F2BDA" w:rsidRDefault="009F2BDA" w:rsidP="00916F09">
            <w:pPr>
              <w:rPr>
                <w:rFonts w:ascii="Arial" w:hAnsi="Arial" w:cs="Arial"/>
                <w:bCs/>
                <w:iCs/>
                <w:sz w:val="18"/>
                <w:szCs w:val="18"/>
              </w:rPr>
            </w:pPr>
          </w:p>
          <w:p w14:paraId="7FC270F2" w14:textId="76340A68" w:rsidR="00916F09" w:rsidRPr="00916F09" w:rsidRDefault="009F2BDA" w:rsidP="00916F09">
            <w:pPr>
              <w:rPr>
                <w:rFonts w:ascii="Arial" w:hAnsi="Arial" w:cs="Arial"/>
                <w:bCs/>
                <w:iCs/>
                <w:sz w:val="18"/>
                <w:szCs w:val="18"/>
              </w:rPr>
            </w:pPr>
            <w:r>
              <w:rPr>
                <w:rFonts w:ascii="Arial" w:hAnsi="Arial" w:cs="Arial"/>
                <w:bCs/>
                <w:iCs/>
                <w:sz w:val="18"/>
                <w:szCs w:val="18"/>
              </w:rPr>
              <w:t>Without support, you answer</w:t>
            </w:r>
            <w:r w:rsidRPr="00CE7411">
              <w:rPr>
                <w:rFonts w:ascii="Arial" w:hAnsi="Arial" w:cs="Arial"/>
                <w:bCs/>
                <w:iCs/>
                <w:sz w:val="18"/>
                <w:szCs w:val="18"/>
              </w:rPr>
              <w:t xml:space="preserve"> thoroughly discusses the main purpose of the program, including its significance, potential challenges, and expected outcomes.</w:t>
            </w:r>
          </w:p>
        </w:tc>
        <w:tc>
          <w:tcPr>
            <w:tcW w:w="1639" w:type="dxa"/>
          </w:tcPr>
          <w:p w14:paraId="0D8C98CC" w14:textId="77777777" w:rsidR="00DB2068" w:rsidRDefault="00DB2068" w:rsidP="00916F09">
            <w:pPr>
              <w:rPr>
                <w:rFonts w:ascii="Arial" w:hAnsi="Arial" w:cs="Arial"/>
                <w:bCs/>
                <w:iCs/>
                <w:sz w:val="18"/>
                <w:szCs w:val="18"/>
              </w:rPr>
            </w:pPr>
            <w:r w:rsidRPr="002C791A">
              <w:rPr>
                <w:rFonts w:ascii="Arial" w:hAnsi="Arial" w:cs="Arial"/>
                <w:bCs/>
                <w:iCs/>
                <w:sz w:val="18"/>
                <w:szCs w:val="18"/>
              </w:rPr>
              <w:t xml:space="preserve">Your explanation is exemplary and goes above and beyond in describing the main purpose of the program. </w:t>
            </w:r>
          </w:p>
          <w:p w14:paraId="3C33867F" w14:textId="77777777" w:rsidR="00DB2068" w:rsidRDefault="00DB2068" w:rsidP="00916F09">
            <w:pPr>
              <w:rPr>
                <w:rFonts w:ascii="Arial" w:hAnsi="Arial" w:cs="Arial"/>
                <w:bCs/>
                <w:iCs/>
                <w:sz w:val="18"/>
                <w:szCs w:val="18"/>
              </w:rPr>
            </w:pPr>
          </w:p>
          <w:p w14:paraId="7602E45B" w14:textId="77777777" w:rsidR="00DB2068" w:rsidRDefault="00DB2068" w:rsidP="00916F09">
            <w:pPr>
              <w:rPr>
                <w:rFonts w:ascii="Arial" w:hAnsi="Arial" w:cs="Arial"/>
                <w:bCs/>
                <w:iCs/>
                <w:sz w:val="18"/>
                <w:szCs w:val="18"/>
              </w:rPr>
            </w:pPr>
            <w:r w:rsidRPr="002C791A">
              <w:rPr>
                <w:rFonts w:ascii="Arial" w:hAnsi="Arial" w:cs="Arial"/>
                <w:bCs/>
                <w:iCs/>
                <w:sz w:val="18"/>
                <w:szCs w:val="18"/>
              </w:rPr>
              <w:t xml:space="preserve">It demonstrates a deep understanding of the program's objectives, potential benefits, challenges, and implications. </w:t>
            </w:r>
          </w:p>
          <w:p w14:paraId="4E2D5B7C" w14:textId="77777777" w:rsidR="00DB2068" w:rsidRDefault="00DB2068" w:rsidP="00916F09">
            <w:pPr>
              <w:rPr>
                <w:rFonts w:ascii="Arial" w:hAnsi="Arial" w:cs="Arial"/>
                <w:bCs/>
                <w:iCs/>
                <w:sz w:val="18"/>
                <w:szCs w:val="18"/>
              </w:rPr>
            </w:pPr>
          </w:p>
          <w:p w14:paraId="617403A0" w14:textId="76F81606" w:rsidR="00916F09" w:rsidRPr="00916F09" w:rsidRDefault="00DB2068" w:rsidP="00916F09">
            <w:pPr>
              <w:rPr>
                <w:rFonts w:ascii="Arial" w:hAnsi="Arial" w:cs="Arial"/>
                <w:bCs/>
                <w:iCs/>
                <w:sz w:val="18"/>
                <w:szCs w:val="18"/>
              </w:rPr>
            </w:pPr>
            <w:r w:rsidRPr="002C791A">
              <w:rPr>
                <w:rFonts w:ascii="Arial" w:hAnsi="Arial" w:cs="Arial"/>
                <w:bCs/>
                <w:iCs/>
                <w:sz w:val="18"/>
                <w:szCs w:val="18"/>
              </w:rPr>
              <w:t xml:space="preserve">Your </w:t>
            </w:r>
            <w:r>
              <w:rPr>
                <w:rFonts w:ascii="Arial" w:hAnsi="Arial" w:cs="Arial"/>
                <w:bCs/>
                <w:iCs/>
                <w:sz w:val="18"/>
                <w:szCs w:val="18"/>
              </w:rPr>
              <w:t xml:space="preserve">initial </w:t>
            </w:r>
            <w:r w:rsidRPr="002C791A">
              <w:rPr>
                <w:rFonts w:ascii="Arial" w:hAnsi="Arial" w:cs="Arial"/>
                <w:bCs/>
                <w:iCs/>
                <w:sz w:val="18"/>
                <w:szCs w:val="18"/>
              </w:rPr>
              <w:t>response is well-structured and insightful.</w:t>
            </w:r>
          </w:p>
        </w:tc>
      </w:tr>
      <w:tr w:rsidR="004B2BFB" w14:paraId="286E8126" w14:textId="77777777" w:rsidTr="00B94227">
        <w:tc>
          <w:tcPr>
            <w:tcW w:w="1727" w:type="dxa"/>
          </w:tcPr>
          <w:p w14:paraId="4754C848" w14:textId="3832001D" w:rsidR="00BF1CBA" w:rsidRPr="00BF1CBA" w:rsidRDefault="002F4018" w:rsidP="00BF1CBA">
            <w:pPr>
              <w:rPr>
                <w:rFonts w:ascii="Arial" w:hAnsi="Arial" w:cs="Arial"/>
                <w:b/>
                <w:iCs/>
                <w:sz w:val="18"/>
                <w:szCs w:val="18"/>
              </w:rPr>
            </w:pPr>
            <w:r>
              <w:rPr>
                <w:rFonts w:ascii="Arial" w:hAnsi="Arial" w:cs="Arial"/>
                <w:b/>
                <w:iCs/>
                <w:sz w:val="18"/>
                <w:szCs w:val="18"/>
              </w:rPr>
              <w:t xml:space="preserve">Key program </w:t>
            </w:r>
            <w:r w:rsidR="00746A38">
              <w:rPr>
                <w:rFonts w:ascii="Arial" w:hAnsi="Arial" w:cs="Arial"/>
                <w:b/>
                <w:iCs/>
                <w:sz w:val="18"/>
                <w:szCs w:val="18"/>
              </w:rPr>
              <w:t>steps</w:t>
            </w:r>
          </w:p>
          <w:p w14:paraId="45170323" w14:textId="109F82AE" w:rsidR="00BF1CBA" w:rsidRDefault="00BF1CBA" w:rsidP="00BF1CBA">
            <w:pPr>
              <w:rPr>
                <w:rFonts w:ascii="Arial" w:hAnsi="Arial" w:cs="Arial"/>
                <w:b/>
                <w:iCs/>
                <w:sz w:val="18"/>
                <w:szCs w:val="18"/>
              </w:rPr>
            </w:pPr>
            <w:r w:rsidRPr="002C791A">
              <w:rPr>
                <w:rFonts w:ascii="Arial" w:hAnsi="Arial" w:cs="Arial"/>
                <w:bCs/>
                <w:iCs/>
                <w:sz w:val="18"/>
                <w:szCs w:val="18"/>
              </w:rPr>
              <w:t>Explain the key steps or functions in your program that help achieve its goal</w:t>
            </w:r>
            <w:r>
              <w:rPr>
                <w:rFonts w:ascii="Arial" w:hAnsi="Arial" w:cs="Arial"/>
                <w:bCs/>
                <w:iCs/>
                <w:sz w:val="18"/>
                <w:szCs w:val="18"/>
              </w:rPr>
              <w:t>.</w:t>
            </w:r>
          </w:p>
          <w:p w14:paraId="45B00D42" w14:textId="4DFA735A" w:rsidR="00BF1CBA" w:rsidRPr="00BF1CBA" w:rsidRDefault="00BF1CBA" w:rsidP="00BF1CBA">
            <w:pPr>
              <w:rPr>
                <w:rFonts w:ascii="Arial" w:hAnsi="Arial" w:cs="Arial"/>
                <w:b/>
                <w:iCs/>
                <w:sz w:val="18"/>
                <w:szCs w:val="18"/>
              </w:rPr>
            </w:pPr>
            <w:r>
              <w:rPr>
                <w:rFonts w:ascii="Arial" w:hAnsi="Arial" w:cs="Arial"/>
                <w:b/>
                <w:iCs/>
                <w:sz w:val="18"/>
                <w:szCs w:val="18"/>
              </w:rPr>
              <w:t>25</w:t>
            </w:r>
            <w:r w:rsidRPr="00BF1CBA">
              <w:rPr>
                <w:rFonts w:ascii="Arial" w:hAnsi="Arial" w:cs="Arial"/>
                <w:b/>
                <w:iCs/>
                <w:sz w:val="18"/>
                <w:szCs w:val="18"/>
              </w:rPr>
              <w:t>%</w:t>
            </w:r>
            <w:r w:rsidR="00236BD5">
              <w:rPr>
                <w:rFonts w:ascii="Arial" w:hAnsi="Arial" w:cs="Arial"/>
                <w:b/>
                <w:iCs/>
                <w:sz w:val="18"/>
                <w:szCs w:val="18"/>
              </w:rPr>
              <w:t xml:space="preserve"> (MLO3,4)</w:t>
            </w:r>
          </w:p>
          <w:p w14:paraId="71E960C4" w14:textId="77777777" w:rsidR="003077DB" w:rsidRDefault="003077DB" w:rsidP="00916F09">
            <w:pPr>
              <w:rPr>
                <w:rFonts w:ascii="Arial" w:hAnsi="Arial" w:cs="Arial"/>
                <w:b/>
                <w:iCs/>
                <w:sz w:val="18"/>
                <w:szCs w:val="18"/>
              </w:rPr>
            </w:pPr>
          </w:p>
        </w:tc>
        <w:tc>
          <w:tcPr>
            <w:tcW w:w="1640" w:type="dxa"/>
          </w:tcPr>
          <w:p w14:paraId="674CD1D9" w14:textId="77777777" w:rsidR="00690B73" w:rsidRDefault="00811510" w:rsidP="00916F09">
            <w:pPr>
              <w:rPr>
                <w:rFonts w:ascii="Arial" w:hAnsi="Arial" w:cs="Arial"/>
                <w:bCs/>
                <w:iCs/>
                <w:sz w:val="18"/>
                <w:szCs w:val="18"/>
              </w:rPr>
            </w:pPr>
            <w:r w:rsidRPr="00EA6452">
              <w:rPr>
                <w:rFonts w:ascii="Arial" w:hAnsi="Arial" w:cs="Arial"/>
                <w:bCs/>
                <w:iCs/>
                <w:sz w:val="18"/>
                <w:szCs w:val="18"/>
              </w:rPr>
              <w:t xml:space="preserve">Your explanation of the key steps or functions in the program is extremely vague or non-existent. </w:t>
            </w:r>
          </w:p>
          <w:p w14:paraId="7954FE95" w14:textId="77777777" w:rsidR="00690B73" w:rsidRDefault="00690B73" w:rsidP="00916F09">
            <w:pPr>
              <w:rPr>
                <w:rFonts w:ascii="Arial" w:hAnsi="Arial" w:cs="Arial"/>
                <w:bCs/>
                <w:iCs/>
                <w:sz w:val="18"/>
                <w:szCs w:val="18"/>
              </w:rPr>
            </w:pPr>
          </w:p>
          <w:p w14:paraId="2132263B" w14:textId="091B59E9" w:rsidR="003077DB" w:rsidRPr="00916F09" w:rsidRDefault="00811510" w:rsidP="00916F09">
            <w:pPr>
              <w:rPr>
                <w:rFonts w:ascii="Arial" w:hAnsi="Arial" w:cs="Arial"/>
                <w:bCs/>
                <w:iCs/>
                <w:sz w:val="18"/>
                <w:szCs w:val="18"/>
              </w:rPr>
            </w:pPr>
            <w:r w:rsidRPr="00EA6452">
              <w:rPr>
                <w:rFonts w:ascii="Arial" w:hAnsi="Arial" w:cs="Arial"/>
                <w:bCs/>
                <w:iCs/>
                <w:sz w:val="18"/>
                <w:szCs w:val="18"/>
              </w:rPr>
              <w:t>There is a significant lack of understanding about how the program works to achieve its goal.</w:t>
            </w:r>
          </w:p>
        </w:tc>
        <w:tc>
          <w:tcPr>
            <w:tcW w:w="1640" w:type="dxa"/>
          </w:tcPr>
          <w:p w14:paraId="383B9C90" w14:textId="77777777" w:rsidR="00690B73" w:rsidRDefault="00690B73" w:rsidP="00916F09">
            <w:pPr>
              <w:rPr>
                <w:rFonts w:ascii="Arial" w:hAnsi="Arial" w:cs="Arial"/>
                <w:bCs/>
                <w:iCs/>
                <w:sz w:val="18"/>
                <w:szCs w:val="18"/>
              </w:rPr>
            </w:pPr>
            <w:r w:rsidRPr="00935534">
              <w:rPr>
                <w:rFonts w:ascii="Arial" w:hAnsi="Arial" w:cs="Arial"/>
                <w:bCs/>
                <w:iCs/>
                <w:sz w:val="18"/>
                <w:szCs w:val="18"/>
              </w:rPr>
              <w:t>Your explanation of the key steps or functions in the program is minimal and lacks coherence.</w:t>
            </w:r>
          </w:p>
          <w:p w14:paraId="1C47655B" w14:textId="77777777" w:rsidR="00690B73" w:rsidRDefault="00690B73" w:rsidP="00916F09">
            <w:pPr>
              <w:rPr>
                <w:rFonts w:ascii="Arial" w:hAnsi="Arial" w:cs="Arial"/>
                <w:bCs/>
                <w:iCs/>
                <w:sz w:val="18"/>
                <w:szCs w:val="18"/>
              </w:rPr>
            </w:pPr>
          </w:p>
          <w:p w14:paraId="65F432D9" w14:textId="77777777" w:rsidR="003077DB" w:rsidRDefault="00690B73" w:rsidP="00916F09">
            <w:pPr>
              <w:rPr>
                <w:rFonts w:ascii="Arial" w:hAnsi="Arial" w:cs="Arial"/>
                <w:bCs/>
                <w:iCs/>
                <w:sz w:val="18"/>
                <w:szCs w:val="18"/>
              </w:rPr>
            </w:pPr>
            <w:r w:rsidRPr="00935534">
              <w:rPr>
                <w:rFonts w:ascii="Arial" w:hAnsi="Arial" w:cs="Arial"/>
                <w:bCs/>
                <w:iCs/>
                <w:sz w:val="18"/>
                <w:szCs w:val="18"/>
              </w:rPr>
              <w:t>It does not provide a clear understanding of the essential processes that contribute to the program's goal</w:t>
            </w:r>
            <w:r>
              <w:rPr>
                <w:rFonts w:ascii="Arial" w:hAnsi="Arial" w:cs="Arial"/>
                <w:bCs/>
                <w:iCs/>
                <w:sz w:val="18"/>
                <w:szCs w:val="18"/>
              </w:rPr>
              <w:t>.</w:t>
            </w:r>
          </w:p>
          <w:p w14:paraId="5E6E0FC9" w14:textId="77777777" w:rsidR="00B47702" w:rsidRDefault="00B47702" w:rsidP="00916F09">
            <w:pPr>
              <w:rPr>
                <w:rFonts w:ascii="Arial" w:hAnsi="Arial" w:cs="Arial"/>
                <w:bCs/>
                <w:iCs/>
                <w:sz w:val="18"/>
                <w:szCs w:val="18"/>
              </w:rPr>
            </w:pPr>
          </w:p>
          <w:p w14:paraId="1BF175FC" w14:textId="3F608B07" w:rsidR="00B47702" w:rsidRPr="00916F09" w:rsidRDefault="00B47702" w:rsidP="00916F09">
            <w:pPr>
              <w:rPr>
                <w:rFonts w:ascii="Arial" w:hAnsi="Arial" w:cs="Arial"/>
                <w:bCs/>
                <w:iCs/>
                <w:sz w:val="18"/>
                <w:szCs w:val="18"/>
              </w:rPr>
            </w:pPr>
            <w:r w:rsidRPr="00935534">
              <w:rPr>
                <w:rFonts w:ascii="Arial" w:hAnsi="Arial" w:cs="Arial"/>
                <w:bCs/>
                <w:iCs/>
                <w:sz w:val="18"/>
                <w:szCs w:val="18"/>
              </w:rPr>
              <w:t xml:space="preserve">The overall description is </w:t>
            </w:r>
            <w:r w:rsidRPr="00935534">
              <w:rPr>
                <w:rFonts w:ascii="Arial" w:hAnsi="Arial" w:cs="Arial"/>
                <w:bCs/>
                <w:iCs/>
                <w:sz w:val="18"/>
                <w:szCs w:val="18"/>
              </w:rPr>
              <w:lastRenderedPageBreak/>
              <w:t>fragmented and does not offer a comprehensive view.</w:t>
            </w:r>
          </w:p>
        </w:tc>
        <w:tc>
          <w:tcPr>
            <w:tcW w:w="1641" w:type="dxa"/>
          </w:tcPr>
          <w:p w14:paraId="7E81D230" w14:textId="77777777" w:rsidR="00C24E7D" w:rsidRDefault="00C24E7D" w:rsidP="00916F09">
            <w:pPr>
              <w:rPr>
                <w:rFonts w:ascii="Arial" w:hAnsi="Arial" w:cs="Arial"/>
                <w:bCs/>
                <w:iCs/>
                <w:sz w:val="18"/>
                <w:szCs w:val="18"/>
              </w:rPr>
            </w:pPr>
            <w:r w:rsidRPr="00935534">
              <w:rPr>
                <w:rFonts w:ascii="Arial" w:hAnsi="Arial" w:cs="Arial"/>
                <w:bCs/>
                <w:iCs/>
                <w:sz w:val="18"/>
                <w:szCs w:val="18"/>
              </w:rPr>
              <w:lastRenderedPageBreak/>
              <w:t xml:space="preserve">Your explanation adequately covers the key steps or functions in the program that contribute to its goal. </w:t>
            </w:r>
          </w:p>
          <w:p w14:paraId="490427FB" w14:textId="77777777" w:rsidR="00C24E7D" w:rsidRDefault="00C24E7D" w:rsidP="00916F09">
            <w:pPr>
              <w:rPr>
                <w:rFonts w:ascii="Arial" w:hAnsi="Arial" w:cs="Arial"/>
                <w:bCs/>
                <w:iCs/>
                <w:sz w:val="18"/>
                <w:szCs w:val="18"/>
              </w:rPr>
            </w:pPr>
          </w:p>
          <w:p w14:paraId="19480224" w14:textId="2CE6E228" w:rsidR="003077DB" w:rsidRPr="00916F09" w:rsidRDefault="00DC29BA" w:rsidP="00916F09">
            <w:pPr>
              <w:rPr>
                <w:rFonts w:ascii="Arial" w:hAnsi="Arial" w:cs="Arial"/>
                <w:bCs/>
                <w:iCs/>
                <w:sz w:val="18"/>
                <w:szCs w:val="18"/>
              </w:rPr>
            </w:pPr>
            <w:r>
              <w:rPr>
                <w:rFonts w:ascii="Arial" w:hAnsi="Arial" w:cs="Arial"/>
                <w:bCs/>
                <w:iCs/>
                <w:sz w:val="18"/>
                <w:szCs w:val="18"/>
              </w:rPr>
              <w:t>You may need additional prompts</w:t>
            </w:r>
            <w:r w:rsidR="006F79F8">
              <w:rPr>
                <w:rFonts w:ascii="Arial" w:hAnsi="Arial" w:cs="Arial"/>
                <w:bCs/>
                <w:iCs/>
                <w:sz w:val="18"/>
                <w:szCs w:val="18"/>
              </w:rPr>
              <w:t xml:space="preserve"> to support</w:t>
            </w:r>
            <w:r w:rsidR="00C24E7D" w:rsidRPr="00935534">
              <w:rPr>
                <w:rFonts w:ascii="Arial" w:hAnsi="Arial" w:cs="Arial"/>
                <w:bCs/>
                <w:iCs/>
                <w:sz w:val="18"/>
                <w:szCs w:val="18"/>
              </w:rPr>
              <w:t xml:space="preserve"> </w:t>
            </w:r>
            <w:r w:rsidR="007F2729">
              <w:rPr>
                <w:rFonts w:ascii="Arial" w:hAnsi="Arial" w:cs="Arial"/>
                <w:bCs/>
                <w:iCs/>
                <w:sz w:val="18"/>
                <w:szCs w:val="18"/>
              </w:rPr>
              <w:t>the explanation</w:t>
            </w:r>
            <w:r w:rsidR="004B2BFB">
              <w:rPr>
                <w:rFonts w:ascii="Arial" w:hAnsi="Arial" w:cs="Arial"/>
                <w:bCs/>
                <w:iCs/>
                <w:sz w:val="18"/>
                <w:szCs w:val="18"/>
              </w:rPr>
              <w:t xml:space="preserve"> to further </w:t>
            </w:r>
            <w:r w:rsidR="00C24E7D" w:rsidRPr="00935534">
              <w:rPr>
                <w:rFonts w:ascii="Arial" w:hAnsi="Arial" w:cs="Arial"/>
                <w:bCs/>
                <w:iCs/>
                <w:sz w:val="18"/>
                <w:szCs w:val="18"/>
              </w:rPr>
              <w:t>elaborat</w:t>
            </w:r>
            <w:r w:rsidR="004B2BFB">
              <w:rPr>
                <w:rFonts w:ascii="Arial" w:hAnsi="Arial" w:cs="Arial"/>
                <w:bCs/>
                <w:iCs/>
                <w:sz w:val="18"/>
                <w:szCs w:val="18"/>
              </w:rPr>
              <w:t>e</w:t>
            </w:r>
            <w:r w:rsidR="00C24E7D" w:rsidRPr="00935534">
              <w:rPr>
                <w:rFonts w:ascii="Arial" w:hAnsi="Arial" w:cs="Arial"/>
                <w:bCs/>
                <w:iCs/>
                <w:sz w:val="18"/>
                <w:szCs w:val="18"/>
              </w:rPr>
              <w:t xml:space="preserve"> and clari</w:t>
            </w:r>
            <w:r w:rsidR="003A065F">
              <w:rPr>
                <w:rFonts w:ascii="Arial" w:hAnsi="Arial" w:cs="Arial"/>
                <w:bCs/>
                <w:iCs/>
                <w:sz w:val="18"/>
                <w:szCs w:val="18"/>
              </w:rPr>
              <w:t>f</w:t>
            </w:r>
            <w:r w:rsidR="00C24E7D" w:rsidRPr="00935534">
              <w:rPr>
                <w:rFonts w:ascii="Arial" w:hAnsi="Arial" w:cs="Arial"/>
                <w:bCs/>
                <w:iCs/>
                <w:sz w:val="18"/>
                <w:szCs w:val="18"/>
              </w:rPr>
              <w:t xml:space="preserve">y to ensure a more </w:t>
            </w:r>
            <w:r w:rsidR="00C24E7D" w:rsidRPr="00935534">
              <w:rPr>
                <w:rFonts w:ascii="Arial" w:hAnsi="Arial" w:cs="Arial"/>
                <w:bCs/>
                <w:iCs/>
                <w:sz w:val="18"/>
                <w:szCs w:val="18"/>
              </w:rPr>
              <w:lastRenderedPageBreak/>
              <w:t>thorough understanding.</w:t>
            </w:r>
          </w:p>
        </w:tc>
        <w:tc>
          <w:tcPr>
            <w:tcW w:w="1638" w:type="dxa"/>
          </w:tcPr>
          <w:p w14:paraId="7CB62338" w14:textId="77777777" w:rsidR="0017462D" w:rsidRDefault="0017462D" w:rsidP="00916F09">
            <w:pPr>
              <w:rPr>
                <w:rFonts w:ascii="Arial" w:hAnsi="Arial" w:cs="Arial"/>
                <w:bCs/>
                <w:iCs/>
                <w:sz w:val="18"/>
                <w:szCs w:val="18"/>
              </w:rPr>
            </w:pPr>
            <w:r w:rsidRPr="00955A41">
              <w:rPr>
                <w:rFonts w:ascii="Arial" w:hAnsi="Arial" w:cs="Arial"/>
                <w:bCs/>
                <w:iCs/>
                <w:sz w:val="18"/>
                <w:szCs w:val="18"/>
              </w:rPr>
              <w:lastRenderedPageBreak/>
              <w:t>Your explanation effectively outlines the key steps or functions in the program that drive its goal.</w:t>
            </w:r>
          </w:p>
          <w:p w14:paraId="1D3BCB55" w14:textId="77777777" w:rsidR="0017462D" w:rsidRDefault="0017462D" w:rsidP="00916F09">
            <w:pPr>
              <w:rPr>
                <w:rFonts w:ascii="Arial" w:hAnsi="Arial" w:cs="Arial"/>
                <w:bCs/>
                <w:iCs/>
                <w:sz w:val="18"/>
                <w:szCs w:val="18"/>
              </w:rPr>
            </w:pPr>
          </w:p>
          <w:p w14:paraId="7A86DE64" w14:textId="3065A867" w:rsidR="003077DB" w:rsidRPr="00916F09" w:rsidRDefault="0017462D" w:rsidP="00916F09">
            <w:pPr>
              <w:rPr>
                <w:rFonts w:ascii="Arial" w:hAnsi="Arial" w:cs="Arial"/>
                <w:bCs/>
                <w:iCs/>
                <w:sz w:val="18"/>
                <w:szCs w:val="18"/>
              </w:rPr>
            </w:pPr>
            <w:r w:rsidRPr="00955A41">
              <w:rPr>
                <w:rFonts w:ascii="Arial" w:hAnsi="Arial" w:cs="Arial"/>
                <w:bCs/>
                <w:iCs/>
                <w:sz w:val="18"/>
                <w:szCs w:val="18"/>
              </w:rPr>
              <w:t xml:space="preserve">It provides a clear understanding of the core processes </w:t>
            </w:r>
            <w:r w:rsidR="00F675D7" w:rsidRPr="00955A41">
              <w:rPr>
                <w:rFonts w:ascii="Arial" w:hAnsi="Arial" w:cs="Arial"/>
                <w:bCs/>
                <w:iCs/>
                <w:sz w:val="18"/>
                <w:szCs w:val="18"/>
              </w:rPr>
              <w:t>involved;</w:t>
            </w:r>
            <w:r w:rsidRPr="00955A41">
              <w:rPr>
                <w:rFonts w:ascii="Arial" w:hAnsi="Arial" w:cs="Arial"/>
                <w:bCs/>
                <w:iCs/>
                <w:sz w:val="18"/>
                <w:szCs w:val="18"/>
              </w:rPr>
              <w:t xml:space="preserve"> </w:t>
            </w:r>
            <w:r w:rsidR="00FD3528">
              <w:rPr>
                <w:rFonts w:ascii="Arial" w:hAnsi="Arial" w:cs="Arial"/>
                <w:bCs/>
                <w:iCs/>
                <w:sz w:val="18"/>
                <w:szCs w:val="18"/>
              </w:rPr>
              <w:t xml:space="preserve">you may need 1-2 additional prompts </w:t>
            </w:r>
            <w:r w:rsidR="003D5F25">
              <w:rPr>
                <w:rFonts w:ascii="Arial" w:hAnsi="Arial" w:cs="Arial"/>
                <w:bCs/>
                <w:iCs/>
                <w:sz w:val="18"/>
                <w:szCs w:val="18"/>
              </w:rPr>
              <w:t xml:space="preserve">for </w:t>
            </w:r>
            <w:r w:rsidRPr="00955A41">
              <w:rPr>
                <w:rFonts w:ascii="Arial" w:hAnsi="Arial" w:cs="Arial"/>
                <w:bCs/>
                <w:iCs/>
                <w:sz w:val="18"/>
                <w:szCs w:val="18"/>
              </w:rPr>
              <w:t xml:space="preserve">some aspects </w:t>
            </w:r>
            <w:r w:rsidR="007F3DD1">
              <w:rPr>
                <w:rFonts w:ascii="Arial" w:hAnsi="Arial" w:cs="Arial"/>
                <w:bCs/>
                <w:iCs/>
                <w:sz w:val="18"/>
                <w:szCs w:val="18"/>
              </w:rPr>
              <w:t xml:space="preserve">to </w:t>
            </w:r>
            <w:r w:rsidR="007F3DD1">
              <w:rPr>
                <w:rFonts w:ascii="Arial" w:hAnsi="Arial" w:cs="Arial"/>
                <w:bCs/>
                <w:iCs/>
                <w:sz w:val="18"/>
                <w:szCs w:val="18"/>
              </w:rPr>
              <w:lastRenderedPageBreak/>
              <w:t>support</w:t>
            </w:r>
            <w:r w:rsidRPr="00955A41">
              <w:rPr>
                <w:rFonts w:ascii="Arial" w:hAnsi="Arial" w:cs="Arial"/>
                <w:bCs/>
                <w:iCs/>
                <w:sz w:val="18"/>
                <w:szCs w:val="18"/>
              </w:rPr>
              <w:t xml:space="preserve"> further expansion.</w:t>
            </w:r>
          </w:p>
        </w:tc>
        <w:tc>
          <w:tcPr>
            <w:tcW w:w="1639" w:type="dxa"/>
          </w:tcPr>
          <w:p w14:paraId="5930FDCD" w14:textId="48385FB0" w:rsidR="002825CF" w:rsidRDefault="002825CF" w:rsidP="00916F09">
            <w:pPr>
              <w:rPr>
                <w:rFonts w:ascii="Arial" w:hAnsi="Arial" w:cs="Arial"/>
                <w:bCs/>
                <w:iCs/>
                <w:sz w:val="18"/>
                <w:szCs w:val="18"/>
              </w:rPr>
            </w:pPr>
            <w:r w:rsidRPr="00955A41">
              <w:rPr>
                <w:rFonts w:ascii="Arial" w:hAnsi="Arial" w:cs="Arial"/>
                <w:bCs/>
                <w:iCs/>
                <w:sz w:val="18"/>
                <w:szCs w:val="18"/>
              </w:rPr>
              <w:lastRenderedPageBreak/>
              <w:t>Your explanation e</w:t>
            </w:r>
            <w:r w:rsidR="00A31358">
              <w:rPr>
                <w:rFonts w:ascii="Arial" w:hAnsi="Arial" w:cs="Arial"/>
                <w:bCs/>
                <w:iCs/>
                <w:sz w:val="18"/>
                <w:szCs w:val="18"/>
              </w:rPr>
              <w:t>ffectively</w:t>
            </w:r>
            <w:r w:rsidRPr="00955A41">
              <w:rPr>
                <w:rFonts w:ascii="Arial" w:hAnsi="Arial" w:cs="Arial"/>
                <w:bCs/>
                <w:iCs/>
                <w:sz w:val="18"/>
                <w:szCs w:val="18"/>
              </w:rPr>
              <w:t xml:space="preserve"> describes the key steps or functions in the program that work together to achieve its goal.</w:t>
            </w:r>
          </w:p>
          <w:p w14:paraId="6998BE0C" w14:textId="77777777" w:rsidR="002825CF" w:rsidRDefault="002825CF" w:rsidP="00916F09">
            <w:pPr>
              <w:rPr>
                <w:rFonts w:ascii="Arial" w:hAnsi="Arial" w:cs="Arial"/>
                <w:bCs/>
                <w:iCs/>
                <w:sz w:val="18"/>
                <w:szCs w:val="18"/>
              </w:rPr>
            </w:pPr>
          </w:p>
          <w:p w14:paraId="230E8ED4" w14:textId="0BA233E7" w:rsidR="003077DB" w:rsidRPr="00916F09" w:rsidRDefault="002825CF" w:rsidP="00916F09">
            <w:pPr>
              <w:rPr>
                <w:rFonts w:ascii="Arial" w:hAnsi="Arial" w:cs="Arial"/>
                <w:bCs/>
                <w:iCs/>
                <w:sz w:val="18"/>
                <w:szCs w:val="18"/>
              </w:rPr>
            </w:pPr>
            <w:r>
              <w:rPr>
                <w:rFonts w:ascii="Arial" w:hAnsi="Arial" w:cs="Arial"/>
                <w:bCs/>
                <w:iCs/>
                <w:sz w:val="18"/>
                <w:szCs w:val="18"/>
              </w:rPr>
              <w:t>Without support</w:t>
            </w:r>
            <w:r w:rsidR="00E02491" w:rsidRPr="00955A41">
              <w:rPr>
                <w:rFonts w:ascii="Arial" w:hAnsi="Arial" w:cs="Arial"/>
                <w:bCs/>
                <w:iCs/>
                <w:sz w:val="18"/>
                <w:szCs w:val="18"/>
              </w:rPr>
              <w:t xml:space="preserve"> </w:t>
            </w:r>
            <w:r w:rsidR="00E02491">
              <w:rPr>
                <w:rFonts w:ascii="Arial" w:hAnsi="Arial" w:cs="Arial"/>
                <w:bCs/>
                <w:iCs/>
                <w:sz w:val="18"/>
                <w:szCs w:val="18"/>
              </w:rPr>
              <w:t>i</w:t>
            </w:r>
            <w:r w:rsidR="00E02491" w:rsidRPr="00955A41">
              <w:rPr>
                <w:rFonts w:ascii="Arial" w:hAnsi="Arial" w:cs="Arial"/>
                <w:bCs/>
                <w:iCs/>
                <w:sz w:val="18"/>
                <w:szCs w:val="18"/>
              </w:rPr>
              <w:t>t provides a clear understanding of the core processes involved</w:t>
            </w:r>
            <w:r w:rsidR="006608B3">
              <w:rPr>
                <w:rFonts w:ascii="Arial" w:hAnsi="Arial" w:cs="Arial"/>
                <w:bCs/>
                <w:iCs/>
                <w:sz w:val="18"/>
                <w:szCs w:val="18"/>
              </w:rPr>
              <w:t>.</w:t>
            </w:r>
          </w:p>
        </w:tc>
        <w:tc>
          <w:tcPr>
            <w:tcW w:w="1639" w:type="dxa"/>
          </w:tcPr>
          <w:p w14:paraId="6F52414F" w14:textId="20937671" w:rsidR="00EE418F" w:rsidRDefault="00BE76C6" w:rsidP="00EE418F">
            <w:pPr>
              <w:rPr>
                <w:rFonts w:ascii="Arial" w:hAnsi="Arial" w:cs="Arial"/>
                <w:bCs/>
                <w:iCs/>
                <w:sz w:val="18"/>
                <w:szCs w:val="18"/>
              </w:rPr>
            </w:pPr>
            <w:r w:rsidRPr="00955A41">
              <w:rPr>
                <w:rFonts w:ascii="Arial" w:hAnsi="Arial" w:cs="Arial"/>
                <w:bCs/>
                <w:iCs/>
                <w:sz w:val="18"/>
                <w:szCs w:val="18"/>
              </w:rPr>
              <w:t>Your explanation excellently describes the key steps or functions in the program that work together to achieve its goal</w:t>
            </w:r>
            <w:r>
              <w:rPr>
                <w:rFonts w:ascii="Arial" w:hAnsi="Arial" w:cs="Arial"/>
                <w:bCs/>
                <w:iCs/>
                <w:sz w:val="18"/>
                <w:szCs w:val="18"/>
              </w:rPr>
              <w:t>.</w:t>
            </w:r>
          </w:p>
          <w:p w14:paraId="57328893" w14:textId="77777777" w:rsidR="00BE76C6" w:rsidRDefault="00BE76C6" w:rsidP="00EE418F">
            <w:pPr>
              <w:rPr>
                <w:rFonts w:ascii="Arial" w:hAnsi="Arial" w:cs="Arial"/>
                <w:bCs/>
                <w:iCs/>
                <w:sz w:val="18"/>
                <w:szCs w:val="18"/>
              </w:rPr>
            </w:pPr>
          </w:p>
          <w:p w14:paraId="008A0F18" w14:textId="68ADD385" w:rsidR="003077DB" w:rsidRPr="00916F09" w:rsidRDefault="00EE418F" w:rsidP="00EE418F">
            <w:pPr>
              <w:rPr>
                <w:rFonts w:ascii="Arial" w:hAnsi="Arial" w:cs="Arial"/>
                <w:bCs/>
                <w:iCs/>
                <w:sz w:val="18"/>
                <w:szCs w:val="18"/>
              </w:rPr>
            </w:pPr>
            <w:r>
              <w:rPr>
                <w:rFonts w:ascii="Arial" w:hAnsi="Arial" w:cs="Arial"/>
                <w:bCs/>
                <w:iCs/>
                <w:sz w:val="18"/>
                <w:szCs w:val="18"/>
              </w:rPr>
              <w:t>Without support</w:t>
            </w:r>
            <w:r w:rsidRPr="00955A41">
              <w:rPr>
                <w:rFonts w:ascii="Arial" w:hAnsi="Arial" w:cs="Arial"/>
                <w:bCs/>
                <w:iCs/>
                <w:sz w:val="18"/>
                <w:szCs w:val="18"/>
              </w:rPr>
              <w:t xml:space="preserve"> </w:t>
            </w:r>
            <w:r>
              <w:rPr>
                <w:rFonts w:ascii="Arial" w:hAnsi="Arial" w:cs="Arial"/>
                <w:bCs/>
                <w:iCs/>
                <w:sz w:val="18"/>
                <w:szCs w:val="18"/>
              </w:rPr>
              <w:t>i</w:t>
            </w:r>
            <w:r w:rsidRPr="00955A41">
              <w:rPr>
                <w:rFonts w:ascii="Arial" w:hAnsi="Arial" w:cs="Arial"/>
                <w:bCs/>
                <w:iCs/>
                <w:sz w:val="18"/>
                <w:szCs w:val="18"/>
              </w:rPr>
              <w:t>t showcases a comprehensive grasp of the program's mechanics and their relevance</w:t>
            </w:r>
            <w:r w:rsidR="006608B3">
              <w:rPr>
                <w:rFonts w:ascii="Arial" w:hAnsi="Arial" w:cs="Arial"/>
                <w:bCs/>
                <w:iCs/>
                <w:sz w:val="18"/>
                <w:szCs w:val="18"/>
              </w:rPr>
              <w:t>.</w:t>
            </w:r>
          </w:p>
        </w:tc>
        <w:tc>
          <w:tcPr>
            <w:tcW w:w="1642" w:type="dxa"/>
          </w:tcPr>
          <w:p w14:paraId="2DC961A0" w14:textId="77777777" w:rsidR="00EE418F" w:rsidRDefault="003A3C9C" w:rsidP="00916F09">
            <w:pPr>
              <w:rPr>
                <w:rFonts w:ascii="Arial" w:hAnsi="Arial" w:cs="Arial"/>
                <w:bCs/>
                <w:iCs/>
                <w:sz w:val="18"/>
                <w:szCs w:val="18"/>
              </w:rPr>
            </w:pPr>
            <w:r w:rsidRPr="00955A41">
              <w:rPr>
                <w:rFonts w:ascii="Arial" w:hAnsi="Arial" w:cs="Arial"/>
                <w:bCs/>
                <w:iCs/>
                <w:sz w:val="18"/>
                <w:szCs w:val="18"/>
              </w:rPr>
              <w:t xml:space="preserve">Your explanation is outstanding in its detail and insight. </w:t>
            </w:r>
          </w:p>
          <w:p w14:paraId="6D036C62" w14:textId="77777777" w:rsidR="00EE418F" w:rsidRDefault="00EE418F" w:rsidP="00916F09">
            <w:pPr>
              <w:rPr>
                <w:rFonts w:ascii="Arial" w:hAnsi="Arial" w:cs="Arial"/>
                <w:bCs/>
                <w:iCs/>
                <w:sz w:val="18"/>
                <w:szCs w:val="18"/>
              </w:rPr>
            </w:pPr>
          </w:p>
          <w:p w14:paraId="4B71C869" w14:textId="6FD05D35" w:rsidR="003077DB" w:rsidRPr="00916F09" w:rsidRDefault="00EE418F" w:rsidP="00916F09">
            <w:pPr>
              <w:rPr>
                <w:rFonts w:ascii="Arial" w:hAnsi="Arial" w:cs="Arial"/>
                <w:bCs/>
                <w:iCs/>
                <w:sz w:val="18"/>
                <w:szCs w:val="18"/>
              </w:rPr>
            </w:pPr>
            <w:r>
              <w:rPr>
                <w:rFonts w:ascii="Arial" w:hAnsi="Arial" w:cs="Arial"/>
                <w:bCs/>
                <w:iCs/>
                <w:sz w:val="18"/>
                <w:szCs w:val="18"/>
              </w:rPr>
              <w:t>Without support i</w:t>
            </w:r>
            <w:r w:rsidR="003A3C9C" w:rsidRPr="00955A41">
              <w:rPr>
                <w:rFonts w:ascii="Arial" w:hAnsi="Arial" w:cs="Arial"/>
                <w:bCs/>
                <w:iCs/>
                <w:sz w:val="18"/>
                <w:szCs w:val="18"/>
              </w:rPr>
              <w:t>t thoroughly discusses the key steps or functions, illustrating a deep understanding of how they synergistically contribute to the program's success.</w:t>
            </w:r>
          </w:p>
        </w:tc>
        <w:tc>
          <w:tcPr>
            <w:tcW w:w="1639" w:type="dxa"/>
          </w:tcPr>
          <w:p w14:paraId="0F57911D" w14:textId="77777777" w:rsidR="00EE418F" w:rsidRDefault="00503D93" w:rsidP="00916F09">
            <w:pPr>
              <w:rPr>
                <w:rFonts w:ascii="Arial" w:hAnsi="Arial" w:cs="Arial"/>
                <w:bCs/>
                <w:iCs/>
                <w:sz w:val="18"/>
                <w:szCs w:val="18"/>
              </w:rPr>
            </w:pPr>
            <w:r w:rsidRPr="00955A41">
              <w:rPr>
                <w:rFonts w:ascii="Arial" w:hAnsi="Arial" w:cs="Arial"/>
                <w:bCs/>
                <w:iCs/>
                <w:sz w:val="18"/>
                <w:szCs w:val="18"/>
              </w:rPr>
              <w:t xml:space="preserve">Your explanation is exemplary and goes beyond expectations in describing the key steps or functions of the program. </w:t>
            </w:r>
          </w:p>
          <w:p w14:paraId="5AB4842A" w14:textId="77777777" w:rsidR="00EE418F" w:rsidRDefault="00EE418F" w:rsidP="00916F09">
            <w:pPr>
              <w:rPr>
                <w:rFonts w:ascii="Arial" w:hAnsi="Arial" w:cs="Arial"/>
                <w:bCs/>
                <w:iCs/>
                <w:sz w:val="18"/>
                <w:szCs w:val="18"/>
              </w:rPr>
            </w:pPr>
          </w:p>
          <w:p w14:paraId="672242EE" w14:textId="5C9DFEF8" w:rsidR="003077DB" w:rsidRPr="00916F09" w:rsidRDefault="00EE418F" w:rsidP="00916F09">
            <w:pPr>
              <w:rPr>
                <w:rFonts w:ascii="Arial" w:hAnsi="Arial" w:cs="Arial"/>
                <w:bCs/>
                <w:iCs/>
                <w:sz w:val="18"/>
                <w:szCs w:val="18"/>
              </w:rPr>
            </w:pPr>
            <w:r>
              <w:rPr>
                <w:rFonts w:ascii="Arial" w:hAnsi="Arial" w:cs="Arial"/>
                <w:bCs/>
                <w:iCs/>
                <w:sz w:val="18"/>
                <w:szCs w:val="18"/>
              </w:rPr>
              <w:t>Without support y</w:t>
            </w:r>
            <w:r w:rsidR="00503D93" w:rsidRPr="00955A41">
              <w:rPr>
                <w:rFonts w:ascii="Arial" w:hAnsi="Arial" w:cs="Arial"/>
                <w:bCs/>
                <w:iCs/>
                <w:sz w:val="18"/>
                <w:szCs w:val="18"/>
              </w:rPr>
              <w:t xml:space="preserve">our analysis demonstrates an exceptional understanding of the program's intricacies and how each </w:t>
            </w:r>
            <w:r w:rsidR="00503D93" w:rsidRPr="00955A41">
              <w:rPr>
                <w:rFonts w:ascii="Arial" w:hAnsi="Arial" w:cs="Arial"/>
                <w:bCs/>
                <w:iCs/>
                <w:sz w:val="18"/>
                <w:szCs w:val="18"/>
              </w:rPr>
              <w:lastRenderedPageBreak/>
              <w:t>element is crucial to achieving the goal. Your response is insightful and well-structured.</w:t>
            </w:r>
          </w:p>
        </w:tc>
      </w:tr>
      <w:tr w:rsidR="004B2BFB" w14:paraId="46A57CA9" w14:textId="77777777" w:rsidTr="00B94227">
        <w:tc>
          <w:tcPr>
            <w:tcW w:w="1727" w:type="dxa"/>
          </w:tcPr>
          <w:p w14:paraId="7D552720" w14:textId="2EE56CBB" w:rsidR="0050532B" w:rsidRPr="00BF1CBA" w:rsidRDefault="0050532B" w:rsidP="0050532B">
            <w:pPr>
              <w:rPr>
                <w:rFonts w:ascii="Arial" w:hAnsi="Arial" w:cs="Arial"/>
                <w:b/>
                <w:iCs/>
                <w:sz w:val="18"/>
                <w:szCs w:val="18"/>
              </w:rPr>
            </w:pPr>
            <w:r>
              <w:rPr>
                <w:rFonts w:ascii="Arial" w:hAnsi="Arial" w:cs="Arial"/>
                <w:b/>
                <w:iCs/>
                <w:sz w:val="18"/>
                <w:szCs w:val="18"/>
              </w:rPr>
              <w:lastRenderedPageBreak/>
              <w:t>Program design and structure</w:t>
            </w:r>
          </w:p>
          <w:p w14:paraId="46CAE405" w14:textId="6CCBBB23" w:rsidR="0050532B" w:rsidRDefault="0050532B" w:rsidP="0050532B">
            <w:pPr>
              <w:spacing w:line="276" w:lineRule="auto"/>
              <w:rPr>
                <w:rFonts w:ascii="Arial" w:hAnsi="Arial" w:cs="Arial"/>
                <w:b/>
                <w:iCs/>
                <w:sz w:val="18"/>
                <w:szCs w:val="18"/>
              </w:rPr>
            </w:pPr>
            <w:r w:rsidRPr="002C791A">
              <w:rPr>
                <w:rFonts w:ascii="Arial" w:hAnsi="Arial" w:cs="Arial"/>
                <w:bCs/>
                <w:iCs/>
                <w:sz w:val="18"/>
                <w:szCs w:val="18"/>
              </w:rPr>
              <w:t>Describe the design and structure of your program</w:t>
            </w:r>
            <w:r>
              <w:rPr>
                <w:rFonts w:ascii="Arial" w:hAnsi="Arial" w:cs="Arial"/>
                <w:bCs/>
                <w:iCs/>
                <w:sz w:val="18"/>
                <w:szCs w:val="18"/>
              </w:rPr>
              <w:t>.</w:t>
            </w:r>
          </w:p>
          <w:p w14:paraId="709A7525" w14:textId="4B973035" w:rsidR="0050532B" w:rsidRPr="00BF1CBA" w:rsidRDefault="0050532B" w:rsidP="0050532B">
            <w:pPr>
              <w:rPr>
                <w:rFonts w:ascii="Arial" w:hAnsi="Arial" w:cs="Arial"/>
                <w:b/>
                <w:iCs/>
                <w:sz w:val="18"/>
                <w:szCs w:val="18"/>
              </w:rPr>
            </w:pPr>
            <w:r>
              <w:rPr>
                <w:rFonts w:ascii="Arial" w:hAnsi="Arial" w:cs="Arial"/>
                <w:b/>
                <w:iCs/>
                <w:sz w:val="18"/>
                <w:szCs w:val="18"/>
              </w:rPr>
              <w:t>25</w:t>
            </w:r>
            <w:r w:rsidRPr="00BF1CBA">
              <w:rPr>
                <w:rFonts w:ascii="Arial" w:hAnsi="Arial" w:cs="Arial"/>
                <w:b/>
                <w:iCs/>
                <w:sz w:val="18"/>
                <w:szCs w:val="18"/>
              </w:rPr>
              <w:t>%</w:t>
            </w:r>
            <w:r>
              <w:rPr>
                <w:rFonts w:ascii="Arial" w:hAnsi="Arial" w:cs="Arial"/>
                <w:b/>
                <w:iCs/>
                <w:sz w:val="18"/>
                <w:szCs w:val="18"/>
              </w:rPr>
              <w:t xml:space="preserve"> (MLO3,4)</w:t>
            </w:r>
          </w:p>
          <w:p w14:paraId="2C154AD1" w14:textId="64B13543" w:rsidR="0050532B" w:rsidRDefault="0050532B" w:rsidP="0050532B">
            <w:pPr>
              <w:rPr>
                <w:rFonts w:ascii="Arial" w:hAnsi="Arial" w:cs="Arial"/>
                <w:b/>
                <w:iCs/>
                <w:sz w:val="18"/>
                <w:szCs w:val="18"/>
              </w:rPr>
            </w:pPr>
          </w:p>
        </w:tc>
        <w:tc>
          <w:tcPr>
            <w:tcW w:w="1640" w:type="dxa"/>
          </w:tcPr>
          <w:p w14:paraId="47E3F3EA" w14:textId="6A05664D" w:rsidR="0050532B" w:rsidRPr="00916F09" w:rsidRDefault="009207B5" w:rsidP="0050532B">
            <w:pPr>
              <w:rPr>
                <w:rFonts w:ascii="Arial" w:hAnsi="Arial" w:cs="Arial"/>
                <w:bCs/>
                <w:iCs/>
                <w:sz w:val="18"/>
                <w:szCs w:val="18"/>
              </w:rPr>
            </w:pPr>
            <w:r w:rsidRPr="00BB7543">
              <w:rPr>
                <w:rFonts w:ascii="Arial" w:hAnsi="Arial" w:cs="Arial"/>
                <w:bCs/>
                <w:iCs/>
                <w:sz w:val="18"/>
                <w:szCs w:val="18"/>
              </w:rPr>
              <w:t>Your description of the design and structure of the program is minimal and unclear. It fails to provide a coherent overview of how the program's components are organi</w:t>
            </w:r>
            <w:r>
              <w:rPr>
                <w:rFonts w:ascii="Arial" w:hAnsi="Arial" w:cs="Arial"/>
                <w:bCs/>
                <w:iCs/>
                <w:sz w:val="18"/>
                <w:szCs w:val="18"/>
              </w:rPr>
              <w:t>s</w:t>
            </w:r>
            <w:r w:rsidRPr="00BB7543">
              <w:rPr>
                <w:rFonts w:ascii="Arial" w:hAnsi="Arial" w:cs="Arial"/>
                <w:bCs/>
                <w:iCs/>
                <w:sz w:val="18"/>
                <w:szCs w:val="18"/>
              </w:rPr>
              <w:t>ed and interact.</w:t>
            </w:r>
          </w:p>
        </w:tc>
        <w:tc>
          <w:tcPr>
            <w:tcW w:w="1640" w:type="dxa"/>
          </w:tcPr>
          <w:p w14:paraId="3DD825E1" w14:textId="77777777" w:rsidR="00894BBE" w:rsidRDefault="00894BBE" w:rsidP="0050532B">
            <w:pPr>
              <w:rPr>
                <w:rFonts w:ascii="Arial" w:hAnsi="Arial" w:cs="Arial"/>
                <w:bCs/>
                <w:iCs/>
                <w:sz w:val="18"/>
                <w:szCs w:val="18"/>
              </w:rPr>
            </w:pPr>
            <w:r w:rsidRPr="004468A8">
              <w:rPr>
                <w:rFonts w:ascii="Arial" w:hAnsi="Arial" w:cs="Arial"/>
                <w:bCs/>
                <w:iCs/>
                <w:sz w:val="18"/>
                <w:szCs w:val="18"/>
              </w:rPr>
              <w:t>Your discussion briefly mentions some aspects of the error handling process, but it lacks depth and crucial details.</w:t>
            </w:r>
          </w:p>
          <w:p w14:paraId="20AE040B" w14:textId="77777777" w:rsidR="00894BBE" w:rsidRDefault="00894BBE" w:rsidP="0050532B">
            <w:pPr>
              <w:rPr>
                <w:rFonts w:ascii="Arial" w:hAnsi="Arial" w:cs="Arial"/>
                <w:bCs/>
                <w:iCs/>
                <w:sz w:val="18"/>
                <w:szCs w:val="18"/>
              </w:rPr>
            </w:pPr>
          </w:p>
          <w:p w14:paraId="142C51D6" w14:textId="77777777" w:rsidR="0050532B" w:rsidRDefault="00894BBE" w:rsidP="0050532B">
            <w:pPr>
              <w:rPr>
                <w:rFonts w:ascii="Arial" w:hAnsi="Arial" w:cs="Arial"/>
                <w:bCs/>
                <w:iCs/>
                <w:sz w:val="18"/>
                <w:szCs w:val="18"/>
              </w:rPr>
            </w:pPr>
            <w:r w:rsidRPr="004468A8">
              <w:rPr>
                <w:rFonts w:ascii="Arial" w:hAnsi="Arial" w:cs="Arial"/>
                <w:bCs/>
                <w:iCs/>
                <w:sz w:val="18"/>
                <w:szCs w:val="18"/>
              </w:rPr>
              <w:t>The overall understanding of how errors are addressed is limited.</w:t>
            </w:r>
          </w:p>
          <w:p w14:paraId="20207E22" w14:textId="77777777" w:rsidR="0072251E" w:rsidRDefault="0072251E" w:rsidP="0050532B">
            <w:pPr>
              <w:rPr>
                <w:rFonts w:ascii="Arial" w:hAnsi="Arial" w:cs="Arial"/>
                <w:bCs/>
                <w:iCs/>
                <w:sz w:val="18"/>
                <w:szCs w:val="18"/>
              </w:rPr>
            </w:pPr>
          </w:p>
          <w:p w14:paraId="0F11367F" w14:textId="1993B234" w:rsidR="0072251E" w:rsidRPr="00916F09" w:rsidRDefault="0072251E" w:rsidP="0050532B">
            <w:pPr>
              <w:rPr>
                <w:rFonts w:ascii="Arial" w:hAnsi="Arial" w:cs="Arial"/>
                <w:bCs/>
                <w:iCs/>
                <w:sz w:val="18"/>
                <w:szCs w:val="18"/>
              </w:rPr>
            </w:pPr>
            <w:r w:rsidRPr="004468A8">
              <w:rPr>
                <w:rFonts w:ascii="Arial" w:hAnsi="Arial" w:cs="Arial"/>
                <w:bCs/>
                <w:iCs/>
                <w:sz w:val="18"/>
                <w:szCs w:val="18"/>
              </w:rPr>
              <w:t>However, some key error scenarios and the corresponding solutions might not be fully explained.</w:t>
            </w:r>
          </w:p>
        </w:tc>
        <w:tc>
          <w:tcPr>
            <w:tcW w:w="1641" w:type="dxa"/>
          </w:tcPr>
          <w:p w14:paraId="570494BB" w14:textId="77777777" w:rsidR="00DF4584" w:rsidRDefault="00DF4584" w:rsidP="0050532B">
            <w:pPr>
              <w:rPr>
                <w:rFonts w:ascii="Arial" w:hAnsi="Arial" w:cs="Arial"/>
                <w:bCs/>
                <w:iCs/>
                <w:sz w:val="18"/>
                <w:szCs w:val="18"/>
              </w:rPr>
            </w:pPr>
            <w:r w:rsidRPr="00BB7543">
              <w:rPr>
                <w:rFonts w:ascii="Arial" w:hAnsi="Arial" w:cs="Arial"/>
                <w:bCs/>
                <w:iCs/>
                <w:sz w:val="18"/>
                <w:szCs w:val="18"/>
              </w:rPr>
              <w:t xml:space="preserve">Your description adequately covers the design and structure of the program. </w:t>
            </w:r>
          </w:p>
          <w:p w14:paraId="2D358F5B" w14:textId="77777777" w:rsidR="00DF4584" w:rsidRDefault="00DF4584" w:rsidP="0050532B">
            <w:pPr>
              <w:rPr>
                <w:rFonts w:ascii="Arial" w:hAnsi="Arial" w:cs="Arial"/>
                <w:bCs/>
                <w:iCs/>
                <w:sz w:val="18"/>
                <w:szCs w:val="18"/>
              </w:rPr>
            </w:pPr>
          </w:p>
          <w:p w14:paraId="22645B7D" w14:textId="60E29174" w:rsidR="0050532B" w:rsidRPr="00916F09" w:rsidRDefault="0072251E" w:rsidP="0050532B">
            <w:pPr>
              <w:rPr>
                <w:rFonts w:ascii="Arial" w:hAnsi="Arial" w:cs="Arial"/>
                <w:bCs/>
                <w:iCs/>
                <w:sz w:val="18"/>
                <w:szCs w:val="18"/>
              </w:rPr>
            </w:pPr>
            <w:r>
              <w:rPr>
                <w:rFonts w:ascii="Arial" w:hAnsi="Arial" w:cs="Arial"/>
                <w:bCs/>
                <w:iCs/>
                <w:sz w:val="18"/>
                <w:szCs w:val="18"/>
              </w:rPr>
              <w:t>You may need additional prompts</w:t>
            </w:r>
            <w:r w:rsidR="000E796A">
              <w:rPr>
                <w:rFonts w:ascii="Arial" w:hAnsi="Arial" w:cs="Arial"/>
                <w:bCs/>
                <w:iCs/>
                <w:sz w:val="18"/>
                <w:szCs w:val="18"/>
              </w:rPr>
              <w:t xml:space="preserve"> to support the explanations of some aspects which are </w:t>
            </w:r>
            <w:r w:rsidR="00DF4584" w:rsidRPr="00BB7543">
              <w:rPr>
                <w:rFonts w:ascii="Arial" w:hAnsi="Arial" w:cs="Arial"/>
                <w:bCs/>
                <w:iCs/>
                <w:sz w:val="18"/>
                <w:szCs w:val="18"/>
              </w:rPr>
              <w:t xml:space="preserve">ambiguous, </w:t>
            </w:r>
            <w:r w:rsidR="000E796A">
              <w:rPr>
                <w:rFonts w:ascii="Arial" w:hAnsi="Arial" w:cs="Arial"/>
                <w:bCs/>
                <w:iCs/>
                <w:sz w:val="18"/>
                <w:szCs w:val="18"/>
              </w:rPr>
              <w:t xml:space="preserve">which may otherwise </w:t>
            </w:r>
            <w:r w:rsidR="00DF4584" w:rsidRPr="00BB7543">
              <w:rPr>
                <w:rFonts w:ascii="Arial" w:hAnsi="Arial" w:cs="Arial"/>
                <w:bCs/>
                <w:iCs/>
                <w:sz w:val="18"/>
                <w:szCs w:val="18"/>
              </w:rPr>
              <w:t>lead to a less-than-optimal understanding of the program's organi</w:t>
            </w:r>
            <w:r w:rsidR="00DF4584">
              <w:rPr>
                <w:rFonts w:ascii="Arial" w:hAnsi="Arial" w:cs="Arial"/>
                <w:bCs/>
                <w:iCs/>
                <w:sz w:val="18"/>
                <w:szCs w:val="18"/>
              </w:rPr>
              <w:t>s</w:t>
            </w:r>
            <w:r w:rsidR="00DF4584" w:rsidRPr="00BB7543">
              <w:rPr>
                <w:rFonts w:ascii="Arial" w:hAnsi="Arial" w:cs="Arial"/>
                <w:bCs/>
                <w:iCs/>
                <w:sz w:val="18"/>
                <w:szCs w:val="18"/>
              </w:rPr>
              <w:t>ation.</w:t>
            </w:r>
          </w:p>
        </w:tc>
        <w:tc>
          <w:tcPr>
            <w:tcW w:w="1638" w:type="dxa"/>
          </w:tcPr>
          <w:p w14:paraId="100669C9" w14:textId="77777777" w:rsidR="00297444" w:rsidRDefault="00356D3B" w:rsidP="0050532B">
            <w:pPr>
              <w:rPr>
                <w:rFonts w:ascii="Arial" w:hAnsi="Arial" w:cs="Arial"/>
                <w:bCs/>
                <w:iCs/>
                <w:sz w:val="18"/>
                <w:szCs w:val="18"/>
              </w:rPr>
            </w:pPr>
            <w:r w:rsidRPr="00374472">
              <w:rPr>
                <w:rFonts w:ascii="Arial" w:hAnsi="Arial" w:cs="Arial"/>
                <w:bCs/>
                <w:iCs/>
                <w:sz w:val="18"/>
                <w:szCs w:val="18"/>
              </w:rPr>
              <w:t xml:space="preserve">Your description effectively outlines the design and structure of the program. </w:t>
            </w:r>
          </w:p>
          <w:p w14:paraId="7B1FE38C" w14:textId="77777777" w:rsidR="00297444" w:rsidRDefault="00297444" w:rsidP="0050532B">
            <w:pPr>
              <w:rPr>
                <w:rFonts w:ascii="Arial" w:hAnsi="Arial" w:cs="Arial"/>
                <w:bCs/>
                <w:iCs/>
                <w:sz w:val="18"/>
                <w:szCs w:val="18"/>
              </w:rPr>
            </w:pPr>
          </w:p>
          <w:p w14:paraId="7F168A78" w14:textId="2458BA4D" w:rsidR="008234ED" w:rsidRPr="00916F09" w:rsidRDefault="00356D3B" w:rsidP="0050532B">
            <w:pPr>
              <w:rPr>
                <w:rFonts w:ascii="Arial" w:hAnsi="Arial" w:cs="Arial"/>
                <w:bCs/>
                <w:iCs/>
                <w:sz w:val="18"/>
                <w:szCs w:val="18"/>
              </w:rPr>
            </w:pPr>
            <w:r w:rsidRPr="00374472">
              <w:rPr>
                <w:rFonts w:ascii="Arial" w:hAnsi="Arial" w:cs="Arial"/>
                <w:bCs/>
                <w:iCs/>
                <w:sz w:val="18"/>
                <w:szCs w:val="18"/>
              </w:rPr>
              <w:t xml:space="preserve">It provides a clear understanding of how the components </w:t>
            </w:r>
            <w:r w:rsidR="00BD160C" w:rsidRPr="00374472">
              <w:rPr>
                <w:rFonts w:ascii="Arial" w:hAnsi="Arial" w:cs="Arial"/>
                <w:bCs/>
                <w:iCs/>
                <w:sz w:val="18"/>
                <w:szCs w:val="18"/>
              </w:rPr>
              <w:t>are organi</w:t>
            </w:r>
            <w:r w:rsidR="00BD160C">
              <w:rPr>
                <w:rFonts w:ascii="Arial" w:hAnsi="Arial" w:cs="Arial"/>
                <w:bCs/>
                <w:iCs/>
                <w:sz w:val="18"/>
                <w:szCs w:val="18"/>
              </w:rPr>
              <w:t>s</w:t>
            </w:r>
            <w:r w:rsidR="00BD160C" w:rsidRPr="00374472">
              <w:rPr>
                <w:rFonts w:ascii="Arial" w:hAnsi="Arial" w:cs="Arial"/>
                <w:bCs/>
                <w:iCs/>
                <w:sz w:val="18"/>
                <w:szCs w:val="18"/>
              </w:rPr>
              <w:t>ed;</w:t>
            </w:r>
            <w:r w:rsidRPr="00374472">
              <w:rPr>
                <w:rFonts w:ascii="Arial" w:hAnsi="Arial" w:cs="Arial"/>
                <w:bCs/>
                <w:iCs/>
                <w:sz w:val="18"/>
                <w:szCs w:val="18"/>
              </w:rPr>
              <w:t xml:space="preserve"> </w:t>
            </w:r>
            <w:r w:rsidR="00297444">
              <w:rPr>
                <w:rFonts w:ascii="Arial" w:hAnsi="Arial" w:cs="Arial"/>
                <w:bCs/>
                <w:iCs/>
                <w:sz w:val="18"/>
                <w:szCs w:val="18"/>
              </w:rPr>
              <w:t>you may need 1-2 additional prompts to provide a</w:t>
            </w:r>
            <w:r w:rsidRPr="00374472">
              <w:rPr>
                <w:rFonts w:ascii="Arial" w:hAnsi="Arial" w:cs="Arial"/>
                <w:bCs/>
                <w:iCs/>
                <w:sz w:val="18"/>
                <w:szCs w:val="18"/>
              </w:rPr>
              <w:t xml:space="preserve"> more detailed explanation in certain areas.</w:t>
            </w:r>
          </w:p>
        </w:tc>
        <w:tc>
          <w:tcPr>
            <w:tcW w:w="1639" w:type="dxa"/>
          </w:tcPr>
          <w:p w14:paraId="09191208" w14:textId="77777777" w:rsidR="006805B6" w:rsidRDefault="006805B6" w:rsidP="0050532B">
            <w:pPr>
              <w:rPr>
                <w:rFonts w:ascii="Arial" w:hAnsi="Arial" w:cs="Arial"/>
                <w:bCs/>
                <w:iCs/>
                <w:sz w:val="18"/>
                <w:szCs w:val="18"/>
              </w:rPr>
            </w:pPr>
            <w:r w:rsidRPr="00374472">
              <w:rPr>
                <w:rFonts w:ascii="Arial" w:hAnsi="Arial" w:cs="Arial"/>
                <w:bCs/>
                <w:iCs/>
                <w:sz w:val="18"/>
                <w:szCs w:val="18"/>
              </w:rPr>
              <w:t xml:space="preserve">Your description effectively outlines the design and structure of the program. </w:t>
            </w:r>
          </w:p>
          <w:p w14:paraId="16983681" w14:textId="77777777" w:rsidR="006805B6" w:rsidRDefault="006805B6" w:rsidP="0050532B">
            <w:pPr>
              <w:rPr>
                <w:rFonts w:ascii="Arial" w:hAnsi="Arial" w:cs="Arial"/>
                <w:bCs/>
                <w:iCs/>
                <w:sz w:val="18"/>
                <w:szCs w:val="18"/>
              </w:rPr>
            </w:pPr>
          </w:p>
          <w:p w14:paraId="1ECB296A" w14:textId="117294B2" w:rsidR="003201F2" w:rsidRPr="00916F09" w:rsidRDefault="004D1A42" w:rsidP="0050532B">
            <w:pPr>
              <w:rPr>
                <w:rFonts w:ascii="Arial" w:hAnsi="Arial" w:cs="Arial"/>
                <w:bCs/>
                <w:iCs/>
                <w:sz w:val="18"/>
                <w:szCs w:val="18"/>
              </w:rPr>
            </w:pPr>
            <w:r>
              <w:rPr>
                <w:rFonts w:ascii="Arial" w:hAnsi="Arial" w:cs="Arial"/>
                <w:bCs/>
                <w:iCs/>
                <w:sz w:val="18"/>
                <w:szCs w:val="18"/>
              </w:rPr>
              <w:t>Without support i</w:t>
            </w:r>
            <w:r w:rsidR="006805B6" w:rsidRPr="00374472">
              <w:rPr>
                <w:rFonts w:ascii="Arial" w:hAnsi="Arial" w:cs="Arial"/>
                <w:bCs/>
                <w:iCs/>
                <w:sz w:val="18"/>
                <w:szCs w:val="18"/>
              </w:rPr>
              <w:t>t provides a clear understanding of how the components are organi</w:t>
            </w:r>
            <w:r w:rsidR="003A065F">
              <w:rPr>
                <w:rFonts w:ascii="Arial" w:hAnsi="Arial" w:cs="Arial"/>
                <w:bCs/>
                <w:iCs/>
                <w:sz w:val="18"/>
                <w:szCs w:val="18"/>
              </w:rPr>
              <w:t>s</w:t>
            </w:r>
            <w:r w:rsidR="006805B6" w:rsidRPr="00374472">
              <w:rPr>
                <w:rFonts w:ascii="Arial" w:hAnsi="Arial" w:cs="Arial"/>
                <w:bCs/>
                <w:iCs/>
                <w:sz w:val="18"/>
                <w:szCs w:val="18"/>
              </w:rPr>
              <w:t>ed, but there could be more detailed explanations in certain areas.</w:t>
            </w:r>
          </w:p>
        </w:tc>
        <w:tc>
          <w:tcPr>
            <w:tcW w:w="1639" w:type="dxa"/>
          </w:tcPr>
          <w:p w14:paraId="4E37751C" w14:textId="77777777" w:rsidR="00682435" w:rsidRDefault="00330458" w:rsidP="0050532B">
            <w:pPr>
              <w:rPr>
                <w:rFonts w:ascii="Arial" w:hAnsi="Arial" w:cs="Arial"/>
                <w:bCs/>
                <w:iCs/>
                <w:sz w:val="18"/>
                <w:szCs w:val="18"/>
              </w:rPr>
            </w:pPr>
            <w:r w:rsidRPr="00374472">
              <w:rPr>
                <w:rFonts w:ascii="Arial" w:hAnsi="Arial" w:cs="Arial"/>
                <w:bCs/>
                <w:iCs/>
                <w:sz w:val="18"/>
                <w:szCs w:val="18"/>
              </w:rPr>
              <w:t xml:space="preserve">Your description excellently conveys the design and structure of the program. </w:t>
            </w:r>
          </w:p>
          <w:p w14:paraId="1C20D2B7" w14:textId="77777777" w:rsidR="00682435" w:rsidRDefault="00682435" w:rsidP="0050532B">
            <w:pPr>
              <w:rPr>
                <w:rFonts w:ascii="Arial" w:hAnsi="Arial" w:cs="Arial"/>
                <w:bCs/>
                <w:iCs/>
                <w:sz w:val="18"/>
                <w:szCs w:val="18"/>
              </w:rPr>
            </w:pPr>
          </w:p>
          <w:p w14:paraId="730078E2" w14:textId="6B4CCCAF" w:rsidR="0050532B" w:rsidRPr="00916F09" w:rsidRDefault="00682435" w:rsidP="0050532B">
            <w:pPr>
              <w:rPr>
                <w:rFonts w:ascii="Arial" w:hAnsi="Arial" w:cs="Arial"/>
                <w:bCs/>
                <w:iCs/>
                <w:sz w:val="18"/>
                <w:szCs w:val="18"/>
              </w:rPr>
            </w:pPr>
            <w:r>
              <w:rPr>
                <w:rFonts w:ascii="Arial" w:hAnsi="Arial" w:cs="Arial"/>
                <w:bCs/>
                <w:iCs/>
                <w:sz w:val="18"/>
                <w:szCs w:val="18"/>
              </w:rPr>
              <w:t>Without support i</w:t>
            </w:r>
            <w:r w:rsidR="00330458" w:rsidRPr="00374472">
              <w:rPr>
                <w:rFonts w:ascii="Arial" w:hAnsi="Arial" w:cs="Arial"/>
                <w:bCs/>
                <w:iCs/>
                <w:sz w:val="18"/>
                <w:szCs w:val="18"/>
              </w:rPr>
              <w:t>t offers a comprehensive overview of how different elements are interconnected, enhancing the reader's understanding.</w:t>
            </w:r>
          </w:p>
        </w:tc>
        <w:tc>
          <w:tcPr>
            <w:tcW w:w="1642" w:type="dxa"/>
          </w:tcPr>
          <w:p w14:paraId="01669DB2" w14:textId="77777777" w:rsidR="00564649" w:rsidRDefault="00BB6130" w:rsidP="0050532B">
            <w:pPr>
              <w:rPr>
                <w:rFonts w:ascii="Arial" w:hAnsi="Arial" w:cs="Arial"/>
                <w:bCs/>
                <w:iCs/>
                <w:sz w:val="18"/>
                <w:szCs w:val="18"/>
              </w:rPr>
            </w:pPr>
            <w:r w:rsidRPr="00374472">
              <w:rPr>
                <w:rFonts w:ascii="Arial" w:hAnsi="Arial" w:cs="Arial"/>
                <w:bCs/>
                <w:iCs/>
                <w:sz w:val="18"/>
                <w:szCs w:val="18"/>
              </w:rPr>
              <w:t xml:space="preserve">Your description is outstanding in its clarity and depth. </w:t>
            </w:r>
          </w:p>
          <w:p w14:paraId="4DD86A3C" w14:textId="77777777" w:rsidR="00564649" w:rsidRDefault="00564649" w:rsidP="0050532B">
            <w:pPr>
              <w:rPr>
                <w:rFonts w:ascii="Arial" w:hAnsi="Arial" w:cs="Arial"/>
                <w:bCs/>
                <w:iCs/>
                <w:sz w:val="18"/>
                <w:szCs w:val="18"/>
              </w:rPr>
            </w:pPr>
          </w:p>
          <w:p w14:paraId="742A6AD6" w14:textId="1FA833DA" w:rsidR="0050532B" w:rsidRPr="00916F09" w:rsidRDefault="00564649" w:rsidP="0050532B">
            <w:pPr>
              <w:rPr>
                <w:rFonts w:ascii="Arial" w:hAnsi="Arial" w:cs="Arial"/>
                <w:bCs/>
                <w:iCs/>
                <w:sz w:val="18"/>
                <w:szCs w:val="18"/>
              </w:rPr>
            </w:pPr>
            <w:r>
              <w:rPr>
                <w:rFonts w:ascii="Arial" w:hAnsi="Arial" w:cs="Arial"/>
                <w:bCs/>
                <w:iCs/>
                <w:sz w:val="18"/>
                <w:szCs w:val="18"/>
              </w:rPr>
              <w:t>Without support i</w:t>
            </w:r>
            <w:r w:rsidR="00BB6130" w:rsidRPr="00374472">
              <w:rPr>
                <w:rFonts w:ascii="Arial" w:hAnsi="Arial" w:cs="Arial"/>
                <w:bCs/>
                <w:iCs/>
                <w:sz w:val="18"/>
                <w:szCs w:val="18"/>
              </w:rPr>
              <w:t>t provides a thorough analysis of the program's design and structure, including insights into why specific architectural choices were made.</w:t>
            </w:r>
          </w:p>
        </w:tc>
        <w:tc>
          <w:tcPr>
            <w:tcW w:w="1639" w:type="dxa"/>
          </w:tcPr>
          <w:p w14:paraId="07D456E1" w14:textId="77777777" w:rsidR="0008511F" w:rsidRDefault="00BE540D" w:rsidP="0050532B">
            <w:pPr>
              <w:rPr>
                <w:rFonts w:ascii="Arial" w:hAnsi="Arial" w:cs="Arial"/>
                <w:bCs/>
                <w:iCs/>
                <w:sz w:val="18"/>
                <w:szCs w:val="18"/>
              </w:rPr>
            </w:pPr>
            <w:r w:rsidRPr="00374472">
              <w:rPr>
                <w:rFonts w:ascii="Arial" w:hAnsi="Arial" w:cs="Arial"/>
                <w:bCs/>
                <w:iCs/>
                <w:sz w:val="18"/>
                <w:szCs w:val="18"/>
              </w:rPr>
              <w:t xml:space="preserve">Your description is exemplary and goes above and beyond expectations. </w:t>
            </w:r>
          </w:p>
          <w:p w14:paraId="6FE18D7B" w14:textId="77777777" w:rsidR="0008511F" w:rsidRDefault="0008511F" w:rsidP="0050532B">
            <w:pPr>
              <w:rPr>
                <w:rFonts w:ascii="Arial" w:hAnsi="Arial" w:cs="Arial"/>
                <w:bCs/>
                <w:iCs/>
                <w:sz w:val="18"/>
                <w:szCs w:val="18"/>
              </w:rPr>
            </w:pPr>
          </w:p>
          <w:p w14:paraId="2DEB1A90" w14:textId="77777777" w:rsidR="0008511F" w:rsidRDefault="00BE540D" w:rsidP="0050532B">
            <w:pPr>
              <w:rPr>
                <w:rFonts w:ascii="Arial" w:hAnsi="Arial" w:cs="Arial"/>
                <w:bCs/>
                <w:iCs/>
                <w:sz w:val="18"/>
                <w:szCs w:val="18"/>
              </w:rPr>
            </w:pPr>
            <w:r w:rsidRPr="00374472">
              <w:rPr>
                <w:rFonts w:ascii="Arial" w:hAnsi="Arial" w:cs="Arial"/>
                <w:bCs/>
                <w:iCs/>
                <w:sz w:val="18"/>
                <w:szCs w:val="18"/>
              </w:rPr>
              <w:t xml:space="preserve">Your analysis demonstrates a deep understanding of the program's design principles, architectural components, and their interrelationships. </w:t>
            </w:r>
          </w:p>
          <w:p w14:paraId="143CDD2F" w14:textId="77777777" w:rsidR="0008511F" w:rsidRDefault="0008511F" w:rsidP="0050532B">
            <w:pPr>
              <w:rPr>
                <w:rFonts w:ascii="Arial" w:hAnsi="Arial" w:cs="Arial"/>
                <w:bCs/>
                <w:iCs/>
                <w:sz w:val="18"/>
                <w:szCs w:val="18"/>
              </w:rPr>
            </w:pPr>
          </w:p>
          <w:p w14:paraId="1A5193F2" w14:textId="2F66C268" w:rsidR="0050532B" w:rsidRPr="00916F09" w:rsidRDefault="00BE540D" w:rsidP="0050532B">
            <w:pPr>
              <w:rPr>
                <w:rFonts w:ascii="Arial" w:hAnsi="Arial" w:cs="Arial"/>
                <w:bCs/>
                <w:iCs/>
                <w:sz w:val="18"/>
                <w:szCs w:val="18"/>
              </w:rPr>
            </w:pPr>
            <w:r w:rsidRPr="00374472">
              <w:rPr>
                <w:rFonts w:ascii="Arial" w:hAnsi="Arial" w:cs="Arial"/>
                <w:bCs/>
                <w:iCs/>
                <w:sz w:val="18"/>
                <w:szCs w:val="18"/>
              </w:rPr>
              <w:t>Your response is insightful, well-structured, and highly informative.</w:t>
            </w:r>
          </w:p>
        </w:tc>
      </w:tr>
      <w:tr w:rsidR="004B2BFB" w14:paraId="74C09F0D" w14:textId="77777777" w:rsidTr="00B94227">
        <w:tc>
          <w:tcPr>
            <w:tcW w:w="1727" w:type="dxa"/>
          </w:tcPr>
          <w:p w14:paraId="0F37B615" w14:textId="6EF0A1BE" w:rsidR="002A687C" w:rsidRPr="00BF1CBA" w:rsidRDefault="002A687C" w:rsidP="002A687C">
            <w:pPr>
              <w:rPr>
                <w:rFonts w:ascii="Arial" w:hAnsi="Arial" w:cs="Arial"/>
                <w:b/>
                <w:iCs/>
                <w:sz w:val="18"/>
                <w:szCs w:val="18"/>
              </w:rPr>
            </w:pPr>
            <w:r>
              <w:rPr>
                <w:rFonts w:ascii="Arial" w:hAnsi="Arial" w:cs="Arial"/>
                <w:b/>
                <w:iCs/>
                <w:sz w:val="18"/>
                <w:szCs w:val="18"/>
              </w:rPr>
              <w:t>Error handling</w:t>
            </w:r>
          </w:p>
          <w:p w14:paraId="6F9FAE00" w14:textId="0003A261" w:rsidR="002A687C" w:rsidRDefault="002A687C" w:rsidP="002A687C">
            <w:pPr>
              <w:spacing w:line="276" w:lineRule="auto"/>
              <w:rPr>
                <w:rFonts w:ascii="Arial" w:hAnsi="Arial" w:cs="Arial"/>
                <w:bCs/>
                <w:iCs/>
                <w:sz w:val="18"/>
                <w:szCs w:val="18"/>
              </w:rPr>
            </w:pPr>
            <w:r w:rsidRPr="002C791A">
              <w:rPr>
                <w:rFonts w:ascii="Arial" w:hAnsi="Arial" w:cs="Arial"/>
                <w:bCs/>
                <w:iCs/>
                <w:sz w:val="18"/>
                <w:szCs w:val="18"/>
              </w:rPr>
              <w:t>Discuss error handling process and steps in your code</w:t>
            </w:r>
            <w:r>
              <w:rPr>
                <w:rFonts w:ascii="Arial" w:hAnsi="Arial" w:cs="Arial"/>
                <w:bCs/>
                <w:iCs/>
                <w:sz w:val="18"/>
                <w:szCs w:val="18"/>
              </w:rPr>
              <w:t>.</w:t>
            </w:r>
          </w:p>
          <w:p w14:paraId="29218D1A" w14:textId="5AC6B1BF" w:rsidR="002A687C" w:rsidRPr="00BF1CBA" w:rsidRDefault="002A687C" w:rsidP="002A687C">
            <w:pPr>
              <w:spacing w:line="276" w:lineRule="auto"/>
              <w:rPr>
                <w:rFonts w:ascii="Arial" w:hAnsi="Arial" w:cs="Arial"/>
                <w:bCs/>
                <w:iCs/>
                <w:sz w:val="18"/>
                <w:szCs w:val="18"/>
              </w:rPr>
            </w:pPr>
            <w:r>
              <w:rPr>
                <w:rFonts w:ascii="Arial" w:hAnsi="Arial" w:cs="Arial"/>
                <w:b/>
                <w:iCs/>
                <w:sz w:val="18"/>
                <w:szCs w:val="18"/>
              </w:rPr>
              <w:t>25</w:t>
            </w:r>
            <w:r w:rsidRPr="00BF1CBA">
              <w:rPr>
                <w:rFonts w:ascii="Arial" w:hAnsi="Arial" w:cs="Arial"/>
                <w:b/>
                <w:iCs/>
                <w:sz w:val="18"/>
                <w:szCs w:val="18"/>
              </w:rPr>
              <w:t>%</w:t>
            </w:r>
            <w:r>
              <w:rPr>
                <w:rFonts w:ascii="Arial" w:hAnsi="Arial" w:cs="Arial"/>
                <w:b/>
                <w:iCs/>
                <w:sz w:val="18"/>
                <w:szCs w:val="18"/>
              </w:rPr>
              <w:t xml:space="preserve"> (MLO4)</w:t>
            </w:r>
          </w:p>
          <w:p w14:paraId="141F89B9" w14:textId="77777777" w:rsidR="002A687C" w:rsidRDefault="002A687C" w:rsidP="002A687C">
            <w:pPr>
              <w:rPr>
                <w:rFonts w:ascii="Arial" w:hAnsi="Arial" w:cs="Arial"/>
                <w:b/>
                <w:iCs/>
                <w:sz w:val="18"/>
                <w:szCs w:val="18"/>
              </w:rPr>
            </w:pPr>
          </w:p>
        </w:tc>
        <w:tc>
          <w:tcPr>
            <w:tcW w:w="1640" w:type="dxa"/>
          </w:tcPr>
          <w:p w14:paraId="0D5FE97C" w14:textId="77777777" w:rsidR="0098213A" w:rsidRDefault="009D44C4" w:rsidP="002A687C">
            <w:pPr>
              <w:rPr>
                <w:rFonts w:ascii="Arial" w:hAnsi="Arial" w:cs="Arial"/>
                <w:bCs/>
                <w:iCs/>
                <w:sz w:val="18"/>
                <w:szCs w:val="18"/>
              </w:rPr>
            </w:pPr>
            <w:r w:rsidRPr="004468A8">
              <w:rPr>
                <w:rFonts w:ascii="Arial" w:hAnsi="Arial" w:cs="Arial"/>
                <w:bCs/>
                <w:iCs/>
                <w:sz w:val="18"/>
                <w:szCs w:val="18"/>
              </w:rPr>
              <w:t xml:space="preserve">Your discussion of the error handling process and steps in the code is minimal and unclear. </w:t>
            </w:r>
          </w:p>
          <w:p w14:paraId="436F3D99" w14:textId="77777777" w:rsidR="0098213A" w:rsidRDefault="0098213A" w:rsidP="002A687C">
            <w:pPr>
              <w:rPr>
                <w:rFonts w:ascii="Arial" w:hAnsi="Arial" w:cs="Arial"/>
                <w:bCs/>
                <w:iCs/>
                <w:sz w:val="18"/>
                <w:szCs w:val="18"/>
              </w:rPr>
            </w:pPr>
          </w:p>
          <w:p w14:paraId="18F34398" w14:textId="338D0114" w:rsidR="002A687C" w:rsidRPr="00916F09" w:rsidRDefault="009D44C4" w:rsidP="002A687C">
            <w:pPr>
              <w:rPr>
                <w:rFonts w:ascii="Arial" w:hAnsi="Arial" w:cs="Arial"/>
                <w:bCs/>
                <w:iCs/>
                <w:sz w:val="18"/>
                <w:szCs w:val="18"/>
              </w:rPr>
            </w:pPr>
            <w:r w:rsidRPr="004468A8">
              <w:rPr>
                <w:rFonts w:ascii="Arial" w:hAnsi="Arial" w:cs="Arial"/>
                <w:bCs/>
                <w:iCs/>
                <w:sz w:val="18"/>
                <w:szCs w:val="18"/>
              </w:rPr>
              <w:t>It fails to provide a coherent overview of how errors are anticipated and managed.</w:t>
            </w:r>
          </w:p>
        </w:tc>
        <w:tc>
          <w:tcPr>
            <w:tcW w:w="1640" w:type="dxa"/>
          </w:tcPr>
          <w:p w14:paraId="2B6BCC02" w14:textId="77777777" w:rsidR="0098213A" w:rsidRDefault="0098213A" w:rsidP="002A687C">
            <w:pPr>
              <w:rPr>
                <w:rFonts w:ascii="Arial" w:hAnsi="Arial" w:cs="Arial"/>
                <w:bCs/>
                <w:iCs/>
                <w:sz w:val="18"/>
                <w:szCs w:val="18"/>
              </w:rPr>
            </w:pPr>
            <w:r w:rsidRPr="004468A8">
              <w:rPr>
                <w:rFonts w:ascii="Arial" w:hAnsi="Arial" w:cs="Arial"/>
                <w:bCs/>
                <w:iCs/>
                <w:sz w:val="18"/>
                <w:szCs w:val="18"/>
              </w:rPr>
              <w:t xml:space="preserve">Your discussion briefly mentions some aspects of the error handling process, but it lacks depth and crucial details. </w:t>
            </w:r>
          </w:p>
          <w:p w14:paraId="40C18965" w14:textId="77777777" w:rsidR="0098213A" w:rsidRDefault="0098213A" w:rsidP="002A687C">
            <w:pPr>
              <w:rPr>
                <w:rFonts w:ascii="Arial" w:hAnsi="Arial" w:cs="Arial"/>
                <w:bCs/>
                <w:iCs/>
                <w:sz w:val="18"/>
                <w:szCs w:val="18"/>
              </w:rPr>
            </w:pPr>
          </w:p>
          <w:p w14:paraId="4774D956" w14:textId="617E2E42" w:rsidR="002A687C" w:rsidRPr="00916F09" w:rsidRDefault="0098213A" w:rsidP="002A687C">
            <w:pPr>
              <w:rPr>
                <w:rFonts w:ascii="Arial" w:hAnsi="Arial" w:cs="Arial"/>
                <w:bCs/>
                <w:iCs/>
                <w:sz w:val="18"/>
                <w:szCs w:val="18"/>
              </w:rPr>
            </w:pPr>
            <w:r w:rsidRPr="004468A8">
              <w:rPr>
                <w:rFonts w:ascii="Arial" w:hAnsi="Arial" w:cs="Arial"/>
                <w:bCs/>
                <w:iCs/>
                <w:sz w:val="18"/>
                <w:szCs w:val="18"/>
              </w:rPr>
              <w:t>The overall understanding of how errors are addressed is limited.</w:t>
            </w:r>
          </w:p>
        </w:tc>
        <w:tc>
          <w:tcPr>
            <w:tcW w:w="1641" w:type="dxa"/>
          </w:tcPr>
          <w:p w14:paraId="5913AF5B" w14:textId="77777777" w:rsidR="006B589E" w:rsidRDefault="006B589E" w:rsidP="002A687C">
            <w:pPr>
              <w:rPr>
                <w:rFonts w:ascii="Arial" w:hAnsi="Arial" w:cs="Arial"/>
                <w:bCs/>
                <w:iCs/>
                <w:sz w:val="18"/>
                <w:szCs w:val="18"/>
              </w:rPr>
            </w:pPr>
            <w:r w:rsidRPr="00C52094">
              <w:rPr>
                <w:rFonts w:ascii="Arial" w:hAnsi="Arial" w:cs="Arial"/>
                <w:bCs/>
                <w:iCs/>
                <w:sz w:val="18"/>
                <w:szCs w:val="18"/>
              </w:rPr>
              <w:t xml:space="preserve">Your discussion effectively outlines the error handling process and steps in the code. </w:t>
            </w:r>
          </w:p>
          <w:p w14:paraId="6F0B37A0" w14:textId="77777777" w:rsidR="006B589E" w:rsidRDefault="006B589E" w:rsidP="002A687C">
            <w:pPr>
              <w:rPr>
                <w:rFonts w:ascii="Arial" w:hAnsi="Arial" w:cs="Arial"/>
                <w:bCs/>
                <w:iCs/>
                <w:sz w:val="18"/>
                <w:szCs w:val="18"/>
              </w:rPr>
            </w:pPr>
          </w:p>
          <w:p w14:paraId="68C29E24" w14:textId="25FD6FB4" w:rsidR="002A687C" w:rsidRPr="00916F09" w:rsidRDefault="006B589E" w:rsidP="002A687C">
            <w:pPr>
              <w:rPr>
                <w:rFonts w:ascii="Arial" w:hAnsi="Arial" w:cs="Arial"/>
                <w:bCs/>
                <w:iCs/>
                <w:sz w:val="18"/>
                <w:szCs w:val="18"/>
              </w:rPr>
            </w:pPr>
            <w:r>
              <w:rPr>
                <w:rFonts w:ascii="Arial" w:hAnsi="Arial" w:cs="Arial"/>
                <w:bCs/>
                <w:iCs/>
                <w:sz w:val="18"/>
                <w:szCs w:val="18"/>
              </w:rPr>
              <w:t>You may need additional prompts to support the explanation</w:t>
            </w:r>
            <w:r w:rsidR="005D0FD3">
              <w:rPr>
                <w:rFonts w:ascii="Arial" w:hAnsi="Arial" w:cs="Arial"/>
                <w:bCs/>
                <w:iCs/>
                <w:sz w:val="18"/>
                <w:szCs w:val="18"/>
              </w:rPr>
              <w:t xml:space="preserve"> to show</w:t>
            </w:r>
            <w:r w:rsidRPr="00C52094">
              <w:rPr>
                <w:rFonts w:ascii="Arial" w:hAnsi="Arial" w:cs="Arial"/>
                <w:bCs/>
                <w:iCs/>
                <w:sz w:val="18"/>
                <w:szCs w:val="18"/>
              </w:rPr>
              <w:t xml:space="preserve"> a clear understanding of how various </w:t>
            </w:r>
            <w:r w:rsidRPr="00C52094">
              <w:rPr>
                <w:rFonts w:ascii="Arial" w:hAnsi="Arial" w:cs="Arial"/>
                <w:bCs/>
                <w:iCs/>
                <w:sz w:val="18"/>
                <w:szCs w:val="18"/>
              </w:rPr>
              <w:lastRenderedPageBreak/>
              <w:t>errors are detected and managed, though additional examples or elaboration could enhance it.</w:t>
            </w:r>
          </w:p>
        </w:tc>
        <w:tc>
          <w:tcPr>
            <w:tcW w:w="1638" w:type="dxa"/>
          </w:tcPr>
          <w:p w14:paraId="2738F48C" w14:textId="77777777" w:rsidR="002A687C" w:rsidRDefault="002A687C" w:rsidP="002A687C">
            <w:pPr>
              <w:rPr>
                <w:rFonts w:ascii="Arial" w:hAnsi="Arial" w:cs="Arial"/>
                <w:bCs/>
                <w:iCs/>
                <w:sz w:val="18"/>
                <w:szCs w:val="18"/>
              </w:rPr>
            </w:pPr>
            <w:r w:rsidRPr="00C52094">
              <w:rPr>
                <w:rFonts w:ascii="Arial" w:hAnsi="Arial" w:cs="Arial"/>
                <w:bCs/>
                <w:iCs/>
                <w:sz w:val="18"/>
                <w:szCs w:val="18"/>
              </w:rPr>
              <w:lastRenderedPageBreak/>
              <w:t>Your discussion effectively outlines the error handling process and steps in the code. It provides a clear</w:t>
            </w:r>
            <w:r>
              <w:rPr>
                <w:rFonts w:ascii="Arial" w:hAnsi="Arial" w:cs="Arial"/>
                <w:bCs/>
                <w:iCs/>
                <w:sz w:val="18"/>
                <w:szCs w:val="18"/>
              </w:rPr>
              <w:t>.</w:t>
            </w:r>
          </w:p>
          <w:p w14:paraId="4F0A624B" w14:textId="77777777" w:rsidR="002A687C" w:rsidRDefault="002A687C" w:rsidP="002A687C">
            <w:pPr>
              <w:rPr>
                <w:rFonts w:ascii="Arial" w:hAnsi="Arial" w:cs="Arial"/>
                <w:bCs/>
                <w:iCs/>
                <w:sz w:val="18"/>
                <w:szCs w:val="18"/>
              </w:rPr>
            </w:pPr>
          </w:p>
          <w:p w14:paraId="0D39CC7C" w14:textId="5C69C35E" w:rsidR="002A687C" w:rsidRPr="00916F09" w:rsidRDefault="002A687C" w:rsidP="002A687C">
            <w:pPr>
              <w:rPr>
                <w:rFonts w:ascii="Arial" w:hAnsi="Arial" w:cs="Arial"/>
                <w:bCs/>
                <w:iCs/>
                <w:sz w:val="18"/>
                <w:szCs w:val="18"/>
              </w:rPr>
            </w:pPr>
            <w:r w:rsidRPr="00C52094">
              <w:rPr>
                <w:rFonts w:ascii="Arial" w:hAnsi="Arial" w:cs="Arial"/>
                <w:bCs/>
                <w:iCs/>
                <w:sz w:val="18"/>
                <w:szCs w:val="18"/>
              </w:rPr>
              <w:t xml:space="preserve">It provides a clear understanding of how various errors are detected and managed, </w:t>
            </w:r>
            <w:r>
              <w:rPr>
                <w:rFonts w:ascii="Arial" w:hAnsi="Arial" w:cs="Arial"/>
                <w:bCs/>
                <w:iCs/>
                <w:sz w:val="18"/>
                <w:szCs w:val="18"/>
              </w:rPr>
              <w:t xml:space="preserve">you may need 1-2 </w:t>
            </w:r>
            <w:r>
              <w:rPr>
                <w:rFonts w:ascii="Arial" w:hAnsi="Arial" w:cs="Arial"/>
                <w:bCs/>
                <w:iCs/>
                <w:sz w:val="18"/>
                <w:szCs w:val="18"/>
              </w:rPr>
              <w:lastRenderedPageBreak/>
              <w:t>additional prompts to provide</w:t>
            </w:r>
            <w:r w:rsidRPr="00C52094">
              <w:rPr>
                <w:rFonts w:ascii="Arial" w:hAnsi="Arial" w:cs="Arial"/>
                <w:bCs/>
                <w:iCs/>
                <w:sz w:val="18"/>
                <w:szCs w:val="18"/>
              </w:rPr>
              <w:t xml:space="preserve"> additional examples or elaboration </w:t>
            </w:r>
            <w:r>
              <w:rPr>
                <w:rFonts w:ascii="Arial" w:hAnsi="Arial" w:cs="Arial"/>
                <w:bCs/>
                <w:iCs/>
                <w:sz w:val="18"/>
                <w:szCs w:val="18"/>
              </w:rPr>
              <w:t>to</w:t>
            </w:r>
            <w:r w:rsidRPr="00C52094">
              <w:rPr>
                <w:rFonts w:ascii="Arial" w:hAnsi="Arial" w:cs="Arial"/>
                <w:bCs/>
                <w:iCs/>
                <w:sz w:val="18"/>
                <w:szCs w:val="18"/>
              </w:rPr>
              <w:t xml:space="preserve"> enhance it.</w:t>
            </w:r>
          </w:p>
        </w:tc>
        <w:tc>
          <w:tcPr>
            <w:tcW w:w="1639" w:type="dxa"/>
          </w:tcPr>
          <w:p w14:paraId="1514C279" w14:textId="77777777" w:rsidR="002A687C" w:rsidRDefault="002A687C" w:rsidP="002A687C">
            <w:pPr>
              <w:rPr>
                <w:rFonts w:ascii="Arial" w:hAnsi="Arial" w:cs="Arial"/>
                <w:bCs/>
                <w:iCs/>
                <w:sz w:val="18"/>
                <w:szCs w:val="18"/>
              </w:rPr>
            </w:pPr>
            <w:r w:rsidRPr="00C52094">
              <w:rPr>
                <w:rFonts w:ascii="Arial" w:hAnsi="Arial" w:cs="Arial"/>
                <w:bCs/>
                <w:iCs/>
                <w:sz w:val="18"/>
                <w:szCs w:val="18"/>
              </w:rPr>
              <w:lastRenderedPageBreak/>
              <w:t>Your discussion effectively outlines the error handling process and steps in the code. It provides a clear</w:t>
            </w:r>
            <w:r>
              <w:rPr>
                <w:rFonts w:ascii="Arial" w:hAnsi="Arial" w:cs="Arial"/>
                <w:bCs/>
                <w:iCs/>
                <w:sz w:val="18"/>
                <w:szCs w:val="18"/>
              </w:rPr>
              <w:t>.</w:t>
            </w:r>
          </w:p>
          <w:p w14:paraId="58755281" w14:textId="77777777" w:rsidR="002A687C" w:rsidRDefault="002A687C" w:rsidP="002A687C">
            <w:pPr>
              <w:rPr>
                <w:rFonts w:ascii="Arial" w:hAnsi="Arial" w:cs="Arial"/>
                <w:bCs/>
                <w:iCs/>
                <w:sz w:val="18"/>
                <w:szCs w:val="18"/>
              </w:rPr>
            </w:pPr>
          </w:p>
          <w:p w14:paraId="7D6658C1" w14:textId="3D1444A3" w:rsidR="002A687C" w:rsidRPr="00916F09" w:rsidRDefault="006805B6" w:rsidP="002A687C">
            <w:pPr>
              <w:rPr>
                <w:rFonts w:ascii="Arial" w:hAnsi="Arial" w:cs="Arial"/>
                <w:bCs/>
                <w:iCs/>
                <w:sz w:val="18"/>
                <w:szCs w:val="18"/>
              </w:rPr>
            </w:pPr>
            <w:r>
              <w:rPr>
                <w:rFonts w:ascii="Arial" w:hAnsi="Arial" w:cs="Arial"/>
                <w:bCs/>
                <w:iCs/>
                <w:sz w:val="18"/>
                <w:szCs w:val="18"/>
              </w:rPr>
              <w:t>Without support i</w:t>
            </w:r>
            <w:r w:rsidR="002A687C" w:rsidRPr="00C52094">
              <w:rPr>
                <w:rFonts w:ascii="Arial" w:hAnsi="Arial" w:cs="Arial"/>
                <w:bCs/>
                <w:iCs/>
                <w:sz w:val="18"/>
                <w:szCs w:val="18"/>
              </w:rPr>
              <w:t>t provides a clear understanding of how various errors are detected and managed</w:t>
            </w:r>
            <w:r w:rsidR="002A687C">
              <w:rPr>
                <w:rFonts w:ascii="Arial" w:hAnsi="Arial" w:cs="Arial"/>
                <w:bCs/>
                <w:iCs/>
                <w:sz w:val="18"/>
                <w:szCs w:val="18"/>
              </w:rPr>
              <w:t>.</w:t>
            </w:r>
          </w:p>
        </w:tc>
        <w:tc>
          <w:tcPr>
            <w:tcW w:w="1639" w:type="dxa"/>
          </w:tcPr>
          <w:p w14:paraId="6A3C5914" w14:textId="77777777" w:rsidR="002A687C" w:rsidRDefault="002A687C" w:rsidP="002A687C">
            <w:pPr>
              <w:rPr>
                <w:rFonts w:ascii="Arial" w:hAnsi="Arial" w:cs="Arial"/>
                <w:bCs/>
                <w:iCs/>
                <w:sz w:val="18"/>
                <w:szCs w:val="18"/>
              </w:rPr>
            </w:pPr>
            <w:r w:rsidRPr="00C52094">
              <w:rPr>
                <w:rFonts w:ascii="Arial" w:hAnsi="Arial" w:cs="Arial"/>
                <w:bCs/>
                <w:iCs/>
                <w:sz w:val="18"/>
                <w:szCs w:val="18"/>
              </w:rPr>
              <w:t xml:space="preserve">Your discussion excellently conveys the error handling process and steps in the code. </w:t>
            </w:r>
          </w:p>
          <w:p w14:paraId="28324F86" w14:textId="77777777" w:rsidR="002A687C" w:rsidRDefault="002A687C" w:rsidP="002A687C">
            <w:pPr>
              <w:rPr>
                <w:rFonts w:ascii="Arial" w:hAnsi="Arial" w:cs="Arial"/>
                <w:bCs/>
                <w:iCs/>
                <w:sz w:val="18"/>
                <w:szCs w:val="18"/>
              </w:rPr>
            </w:pPr>
          </w:p>
          <w:p w14:paraId="5A67EEA8" w14:textId="2D2199CD" w:rsidR="002A687C" w:rsidRPr="00916F09" w:rsidRDefault="002A687C" w:rsidP="002A687C">
            <w:pPr>
              <w:rPr>
                <w:rFonts w:ascii="Arial" w:hAnsi="Arial" w:cs="Arial"/>
                <w:bCs/>
                <w:iCs/>
                <w:sz w:val="18"/>
                <w:szCs w:val="18"/>
              </w:rPr>
            </w:pPr>
            <w:r>
              <w:rPr>
                <w:rFonts w:ascii="Arial" w:hAnsi="Arial" w:cs="Arial"/>
                <w:bCs/>
                <w:iCs/>
                <w:sz w:val="18"/>
                <w:szCs w:val="18"/>
              </w:rPr>
              <w:t>Without support i</w:t>
            </w:r>
            <w:r w:rsidRPr="00C52094">
              <w:rPr>
                <w:rFonts w:ascii="Arial" w:hAnsi="Arial" w:cs="Arial"/>
                <w:bCs/>
                <w:iCs/>
                <w:sz w:val="18"/>
                <w:szCs w:val="18"/>
              </w:rPr>
              <w:t xml:space="preserve">t offers a comprehensive view of how errors are anticipated, identified, and </w:t>
            </w:r>
            <w:r w:rsidRPr="00C52094">
              <w:rPr>
                <w:rFonts w:ascii="Arial" w:hAnsi="Arial" w:cs="Arial"/>
                <w:bCs/>
                <w:iCs/>
                <w:sz w:val="18"/>
                <w:szCs w:val="18"/>
              </w:rPr>
              <w:lastRenderedPageBreak/>
              <w:t>gracefully managed.</w:t>
            </w:r>
          </w:p>
        </w:tc>
        <w:tc>
          <w:tcPr>
            <w:tcW w:w="1642" w:type="dxa"/>
          </w:tcPr>
          <w:p w14:paraId="2C5E8680" w14:textId="77777777" w:rsidR="00191C41" w:rsidRDefault="00EF5677" w:rsidP="002A687C">
            <w:pPr>
              <w:rPr>
                <w:rFonts w:ascii="Arial" w:hAnsi="Arial" w:cs="Arial"/>
                <w:bCs/>
                <w:iCs/>
                <w:sz w:val="18"/>
                <w:szCs w:val="18"/>
              </w:rPr>
            </w:pPr>
            <w:r w:rsidRPr="00C52094">
              <w:rPr>
                <w:rFonts w:ascii="Arial" w:hAnsi="Arial" w:cs="Arial"/>
                <w:bCs/>
                <w:iCs/>
                <w:sz w:val="18"/>
                <w:szCs w:val="18"/>
              </w:rPr>
              <w:lastRenderedPageBreak/>
              <w:t xml:space="preserve">Your discussion is outstanding in its clarity and depth. </w:t>
            </w:r>
          </w:p>
          <w:p w14:paraId="4DA7F515" w14:textId="77777777" w:rsidR="00191C41" w:rsidRDefault="00191C41" w:rsidP="002A687C">
            <w:pPr>
              <w:rPr>
                <w:rFonts w:ascii="Arial" w:hAnsi="Arial" w:cs="Arial"/>
                <w:bCs/>
                <w:iCs/>
                <w:sz w:val="18"/>
                <w:szCs w:val="18"/>
              </w:rPr>
            </w:pPr>
          </w:p>
          <w:p w14:paraId="603B7753" w14:textId="3316A706" w:rsidR="002A687C" w:rsidRPr="00916F09" w:rsidRDefault="00191C41" w:rsidP="002A687C">
            <w:pPr>
              <w:rPr>
                <w:rFonts w:ascii="Arial" w:hAnsi="Arial" w:cs="Arial"/>
                <w:bCs/>
                <w:iCs/>
                <w:sz w:val="18"/>
                <w:szCs w:val="18"/>
              </w:rPr>
            </w:pPr>
            <w:r>
              <w:rPr>
                <w:rFonts w:ascii="Arial" w:hAnsi="Arial" w:cs="Arial"/>
                <w:bCs/>
                <w:iCs/>
                <w:sz w:val="18"/>
                <w:szCs w:val="18"/>
              </w:rPr>
              <w:t>Without support i</w:t>
            </w:r>
            <w:r w:rsidR="00EF5677" w:rsidRPr="00C52094">
              <w:rPr>
                <w:rFonts w:ascii="Arial" w:hAnsi="Arial" w:cs="Arial"/>
                <w:bCs/>
                <w:iCs/>
                <w:sz w:val="18"/>
                <w:szCs w:val="18"/>
              </w:rPr>
              <w:t xml:space="preserve">t thoroughly explains the error handling mechanisms in the code, including how different types of errors are dealt with and the </w:t>
            </w:r>
            <w:r w:rsidR="00EF5677" w:rsidRPr="00C52094">
              <w:rPr>
                <w:rFonts w:ascii="Arial" w:hAnsi="Arial" w:cs="Arial"/>
                <w:bCs/>
                <w:iCs/>
                <w:sz w:val="18"/>
                <w:szCs w:val="18"/>
              </w:rPr>
              <w:lastRenderedPageBreak/>
              <w:t>rationale behind the chosen approaches.</w:t>
            </w:r>
          </w:p>
        </w:tc>
        <w:tc>
          <w:tcPr>
            <w:tcW w:w="1639" w:type="dxa"/>
          </w:tcPr>
          <w:p w14:paraId="0BF077C2" w14:textId="77777777" w:rsidR="00E43767" w:rsidRDefault="008D13EE" w:rsidP="002A687C">
            <w:pPr>
              <w:rPr>
                <w:rFonts w:ascii="Arial" w:hAnsi="Arial" w:cs="Arial"/>
                <w:bCs/>
                <w:iCs/>
                <w:sz w:val="18"/>
                <w:szCs w:val="18"/>
              </w:rPr>
            </w:pPr>
            <w:r w:rsidRPr="00C52094">
              <w:rPr>
                <w:rFonts w:ascii="Arial" w:hAnsi="Arial" w:cs="Arial"/>
                <w:bCs/>
                <w:iCs/>
                <w:sz w:val="18"/>
                <w:szCs w:val="18"/>
              </w:rPr>
              <w:lastRenderedPageBreak/>
              <w:t xml:space="preserve">Your discussion is exemplary and surpasses expectations. </w:t>
            </w:r>
          </w:p>
          <w:p w14:paraId="5D4FE1CB" w14:textId="77777777" w:rsidR="00E43767" w:rsidRDefault="00E43767" w:rsidP="002A687C">
            <w:pPr>
              <w:rPr>
                <w:rFonts w:ascii="Arial" w:hAnsi="Arial" w:cs="Arial"/>
                <w:bCs/>
                <w:iCs/>
                <w:sz w:val="18"/>
                <w:szCs w:val="18"/>
              </w:rPr>
            </w:pPr>
          </w:p>
          <w:p w14:paraId="645D9240" w14:textId="232F0141" w:rsidR="002A687C" w:rsidRPr="00916F09" w:rsidRDefault="008D13EE" w:rsidP="002A687C">
            <w:pPr>
              <w:rPr>
                <w:rFonts w:ascii="Arial" w:hAnsi="Arial" w:cs="Arial"/>
                <w:bCs/>
                <w:iCs/>
                <w:sz w:val="18"/>
                <w:szCs w:val="18"/>
              </w:rPr>
            </w:pPr>
            <w:r w:rsidRPr="00C52094">
              <w:rPr>
                <w:rFonts w:ascii="Arial" w:hAnsi="Arial" w:cs="Arial"/>
                <w:bCs/>
                <w:iCs/>
                <w:sz w:val="18"/>
                <w:szCs w:val="18"/>
              </w:rPr>
              <w:t xml:space="preserve">Your analysis demonstrates an exceptional understanding of the error handling process, providing detailed examples and insight into the strategies </w:t>
            </w:r>
            <w:r w:rsidRPr="00C52094">
              <w:rPr>
                <w:rFonts w:ascii="Arial" w:hAnsi="Arial" w:cs="Arial"/>
                <w:bCs/>
                <w:iCs/>
                <w:sz w:val="18"/>
                <w:szCs w:val="18"/>
              </w:rPr>
              <w:lastRenderedPageBreak/>
              <w:t>employed. Your response is insightful, well-structured, and highly informative.</w:t>
            </w:r>
          </w:p>
        </w:tc>
      </w:tr>
    </w:tbl>
    <w:p w14:paraId="522A9A7D" w14:textId="77777777" w:rsidR="000D63B8" w:rsidRDefault="000D63B8">
      <w:pPr>
        <w:rPr>
          <w:rFonts w:ascii="Arial" w:hAnsi="Arial" w:cs="Arial"/>
          <w:b/>
          <w:i/>
          <w:color w:val="4F6228" w:themeColor="accent3" w:themeShade="80"/>
        </w:rPr>
      </w:pPr>
    </w:p>
    <w:sectPr w:rsidR="000D63B8" w:rsidSect="00AB5C14">
      <w:headerReference w:type="default" r:id="rId19"/>
      <w:footerReference w:type="default" r:id="rId20"/>
      <w:pgSz w:w="16840" w:h="11907" w:orient="landscape" w:code="9"/>
      <w:pgMar w:top="1134" w:right="1134" w:bottom="1134" w:left="851" w:header="567" w:footer="731"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9A5F1A" w14:textId="77777777" w:rsidR="008232F9" w:rsidRDefault="008232F9">
      <w:r>
        <w:separator/>
      </w:r>
    </w:p>
  </w:endnote>
  <w:endnote w:type="continuationSeparator" w:id="0">
    <w:p w14:paraId="11909D28" w14:textId="77777777" w:rsidR="008232F9" w:rsidRDefault="008232F9">
      <w:r>
        <w:continuationSeparator/>
      </w:r>
    </w:p>
  </w:endnote>
  <w:endnote w:type="continuationNotice" w:id="1">
    <w:p w14:paraId="69E8BFB0" w14:textId="77777777" w:rsidR="008232F9" w:rsidRDefault="008232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6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D46F2C" w14:textId="77777777" w:rsidR="00BF6278" w:rsidRDefault="00BF6278">
    <w:pPr>
      <w:pStyle w:val="Footer"/>
      <w:framePr w:wrap="none" w:vAnchor="text" w:hAnchor="margin" w:xAlign="right" w:y="1"/>
      <w:rPr>
        <w:rStyle w:val="PageNumber"/>
      </w:rPr>
      <w:pPrChange w:id="2" w:author="Paula Henderson" w:date="2021-10-18T16:10:00Z">
        <w:pPr>
          <w:pStyle w:val="Footer"/>
        </w:pPr>
      </w:pPrChange>
    </w:pPr>
    <w:ins w:id="3" w:author="Paula Henderson" w:date="2021-10-18T16:10:00Z">
      <w:r>
        <w:rPr>
          <w:rStyle w:val="PageNumber"/>
        </w:rPr>
        <w:fldChar w:fldCharType="begin"/>
      </w:r>
      <w:r>
        <w:rPr>
          <w:rStyle w:val="PageNumber"/>
        </w:rPr>
        <w:instrText xml:space="preserve"> </w:instrText>
      </w:r>
    </w:ins>
    <w:r>
      <w:rPr>
        <w:rStyle w:val="PageNumber"/>
      </w:rPr>
      <w:instrText>PAGE</w:instrText>
    </w:r>
    <w:ins w:id="4" w:author="Paula Henderson" w:date="2021-10-18T16:10:00Z">
      <w:r>
        <w:rPr>
          <w:rStyle w:val="PageNumber"/>
        </w:rPr>
        <w:instrText xml:space="preserve"> </w:instrText>
      </w:r>
      <w:r>
        <w:rPr>
          <w:rStyle w:val="PageNumber"/>
        </w:rPr>
        <w:fldChar w:fldCharType="end"/>
      </w:r>
    </w:ins>
  </w:p>
  <w:p w14:paraId="28B9BADC" w14:textId="77777777" w:rsidR="00BF6278" w:rsidRDefault="00BF6278" w:rsidP="0078529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01503185"/>
      <w:docPartObj>
        <w:docPartGallery w:val="Page Numbers (Bottom of Page)"/>
        <w:docPartUnique/>
      </w:docPartObj>
    </w:sdtPr>
    <w:sdtEndPr>
      <w:rPr>
        <w:rStyle w:val="PageNumber"/>
      </w:rPr>
    </w:sdtEndPr>
    <w:sdtContent>
      <w:p w14:paraId="23D7DA16" w14:textId="77777777" w:rsidR="00BF6278" w:rsidRDefault="00BF6278" w:rsidP="00785292">
        <w:pPr>
          <w:pStyle w:val="Footer"/>
          <w:framePr w:wrap="none" w:vAnchor="text" w:hAnchor="margin" w:xAlign="right" w:y="1"/>
          <w:rPr>
            <w:rStyle w:val="PageNumber"/>
          </w:rPr>
        </w:pPr>
        <w:ins w:id="5" w:author="Paula Henderson" w:date="2021-10-18T16:10:00Z">
          <w:r>
            <w:rPr>
              <w:rStyle w:val="PageNumber"/>
            </w:rPr>
            <w:fldChar w:fldCharType="begin"/>
          </w:r>
          <w:r>
            <w:rPr>
              <w:rStyle w:val="PageNumber"/>
            </w:rPr>
            <w:instrText xml:space="preserve"> </w:instrText>
          </w:r>
        </w:ins>
        <w:r>
          <w:rPr>
            <w:rStyle w:val="PageNumber"/>
          </w:rPr>
          <w:instrText>PAGE</w:instrText>
        </w:r>
        <w:ins w:id="6" w:author="Paula Henderson" w:date="2021-10-18T16:10:00Z">
          <w:r>
            <w:rPr>
              <w:rStyle w:val="PageNumber"/>
            </w:rPr>
            <w:instrText xml:space="preserve"> </w:instrText>
          </w:r>
        </w:ins>
        <w:r>
          <w:rPr>
            <w:rStyle w:val="PageNumber"/>
          </w:rPr>
          <w:fldChar w:fldCharType="separate"/>
        </w:r>
        <w:r>
          <w:rPr>
            <w:rStyle w:val="PageNumber"/>
            <w:noProof/>
          </w:rPr>
          <w:t>2</w:t>
        </w:r>
        <w:ins w:id="7" w:author="Paula Henderson" w:date="2021-10-18T16:10:00Z">
          <w:r>
            <w:rPr>
              <w:rStyle w:val="PageNumber"/>
            </w:rPr>
            <w:fldChar w:fldCharType="end"/>
          </w:r>
        </w:ins>
      </w:p>
    </w:sdtContent>
  </w:sdt>
  <w:p w14:paraId="2AD640C1" w14:textId="77777777" w:rsidR="00BF6278" w:rsidRDefault="00BF6278" w:rsidP="0078529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E4E7EF" w14:textId="77777777" w:rsidR="00BF6278" w:rsidRDefault="00BF6278">
    <w:pPr>
      <w:pStyle w:val="Footer"/>
      <w:jc w:val="right"/>
    </w:pPr>
    <w:r>
      <w:fldChar w:fldCharType="begin"/>
    </w:r>
    <w:r>
      <w:instrText xml:space="preserve"> PAGE   \* MERGEFORMAT </w:instrText>
    </w:r>
    <w:r>
      <w:fldChar w:fldCharType="separate"/>
    </w:r>
    <w:r>
      <w:rPr>
        <w:noProof/>
      </w:rPr>
      <w:t>1</w:t>
    </w:r>
    <w:r>
      <w:rPr>
        <w:noProof/>
      </w:rPr>
      <w:fldChar w:fldCharType="end"/>
    </w:r>
  </w:p>
  <w:p w14:paraId="05A2828F" w14:textId="77777777" w:rsidR="00BF6278" w:rsidRDefault="00BF627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87610452"/>
      <w:docPartObj>
        <w:docPartGallery w:val="Page Numbers (Bottom of Page)"/>
        <w:docPartUnique/>
      </w:docPartObj>
    </w:sdtPr>
    <w:sdtEndPr>
      <w:rPr>
        <w:rFonts w:ascii="Arial" w:hAnsi="Arial" w:cs="Arial"/>
        <w:sz w:val="16"/>
        <w:szCs w:val="16"/>
      </w:rPr>
    </w:sdtEndPr>
    <w:sdtContent>
      <w:sdt>
        <w:sdtPr>
          <w:id w:val="-1669238322"/>
          <w:docPartObj>
            <w:docPartGallery w:val="Page Numbers (Top of Page)"/>
            <w:docPartUnique/>
          </w:docPartObj>
        </w:sdtPr>
        <w:sdtEndPr>
          <w:rPr>
            <w:rFonts w:ascii="Arial" w:hAnsi="Arial" w:cs="Arial"/>
            <w:sz w:val="16"/>
            <w:szCs w:val="16"/>
          </w:rPr>
        </w:sdtEndPr>
        <w:sdtContent>
          <w:p w14:paraId="4EA591C8" w14:textId="7EA299E4" w:rsidR="00F42743" w:rsidRPr="000114AC" w:rsidRDefault="00F42743" w:rsidP="000114AC">
            <w:pPr>
              <w:pStyle w:val="Footer"/>
              <w:jc w:val="center"/>
              <w:rPr>
                <w:rFonts w:ascii="Arial" w:hAnsi="Arial" w:cs="Arial"/>
                <w:sz w:val="16"/>
                <w:szCs w:val="16"/>
              </w:rPr>
            </w:pPr>
            <w:r w:rsidRPr="000114AC">
              <w:rPr>
                <w:rFonts w:ascii="Arial" w:hAnsi="Arial" w:cs="Arial"/>
                <w:sz w:val="16"/>
                <w:szCs w:val="16"/>
              </w:rPr>
              <w:t xml:space="preserve">Page </w:t>
            </w:r>
            <w:r w:rsidRPr="000114AC">
              <w:rPr>
                <w:rFonts w:ascii="Arial" w:hAnsi="Arial" w:cs="Arial"/>
                <w:b/>
                <w:bCs/>
                <w:sz w:val="16"/>
                <w:szCs w:val="16"/>
              </w:rPr>
              <w:fldChar w:fldCharType="begin"/>
            </w:r>
            <w:r w:rsidRPr="000114AC">
              <w:rPr>
                <w:rFonts w:ascii="Arial" w:hAnsi="Arial" w:cs="Arial"/>
                <w:b/>
                <w:bCs/>
                <w:sz w:val="16"/>
                <w:szCs w:val="16"/>
              </w:rPr>
              <w:instrText xml:space="preserve"> PAGE </w:instrText>
            </w:r>
            <w:r w:rsidRPr="000114AC">
              <w:rPr>
                <w:rFonts w:ascii="Arial" w:hAnsi="Arial" w:cs="Arial"/>
                <w:b/>
                <w:bCs/>
                <w:sz w:val="16"/>
                <w:szCs w:val="16"/>
              </w:rPr>
              <w:fldChar w:fldCharType="separate"/>
            </w:r>
            <w:r w:rsidR="005B2C2A">
              <w:rPr>
                <w:rFonts w:ascii="Arial" w:hAnsi="Arial" w:cs="Arial"/>
                <w:b/>
                <w:bCs/>
                <w:noProof/>
                <w:sz w:val="16"/>
                <w:szCs w:val="16"/>
              </w:rPr>
              <w:t>1</w:t>
            </w:r>
            <w:r w:rsidRPr="000114AC">
              <w:rPr>
                <w:rFonts w:ascii="Arial" w:hAnsi="Arial" w:cs="Arial"/>
                <w:b/>
                <w:bCs/>
                <w:sz w:val="16"/>
                <w:szCs w:val="16"/>
              </w:rPr>
              <w:fldChar w:fldCharType="end"/>
            </w:r>
            <w:r w:rsidRPr="000114AC">
              <w:rPr>
                <w:rFonts w:ascii="Arial" w:hAnsi="Arial" w:cs="Arial"/>
                <w:sz w:val="16"/>
                <w:szCs w:val="16"/>
              </w:rPr>
              <w:t xml:space="preserve"> of </w:t>
            </w:r>
            <w:r w:rsidRPr="000114AC">
              <w:rPr>
                <w:rFonts w:ascii="Arial" w:hAnsi="Arial" w:cs="Arial"/>
                <w:b/>
                <w:bCs/>
                <w:sz w:val="16"/>
                <w:szCs w:val="16"/>
              </w:rPr>
              <w:fldChar w:fldCharType="begin"/>
            </w:r>
            <w:r w:rsidRPr="000114AC">
              <w:rPr>
                <w:rFonts w:ascii="Arial" w:hAnsi="Arial" w:cs="Arial"/>
                <w:b/>
                <w:bCs/>
                <w:sz w:val="16"/>
                <w:szCs w:val="16"/>
              </w:rPr>
              <w:instrText xml:space="preserve"> NUMPAGES  </w:instrText>
            </w:r>
            <w:r w:rsidRPr="000114AC">
              <w:rPr>
                <w:rFonts w:ascii="Arial" w:hAnsi="Arial" w:cs="Arial"/>
                <w:b/>
                <w:bCs/>
                <w:sz w:val="16"/>
                <w:szCs w:val="16"/>
              </w:rPr>
              <w:fldChar w:fldCharType="separate"/>
            </w:r>
            <w:r w:rsidR="005B2C2A">
              <w:rPr>
                <w:rFonts w:ascii="Arial" w:hAnsi="Arial" w:cs="Arial"/>
                <w:b/>
                <w:bCs/>
                <w:noProof/>
                <w:sz w:val="16"/>
                <w:szCs w:val="16"/>
              </w:rPr>
              <w:t>7</w:t>
            </w:r>
            <w:r w:rsidRPr="000114AC">
              <w:rPr>
                <w:rFonts w:ascii="Arial" w:hAnsi="Arial" w:cs="Arial"/>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E74E34" w14:textId="77777777" w:rsidR="008232F9" w:rsidRDefault="008232F9">
      <w:r>
        <w:separator/>
      </w:r>
    </w:p>
  </w:footnote>
  <w:footnote w:type="continuationSeparator" w:id="0">
    <w:p w14:paraId="4924F84B" w14:textId="77777777" w:rsidR="008232F9" w:rsidRDefault="008232F9">
      <w:r>
        <w:continuationSeparator/>
      </w:r>
    </w:p>
  </w:footnote>
  <w:footnote w:type="continuationNotice" w:id="1">
    <w:p w14:paraId="4605FFED" w14:textId="77777777" w:rsidR="008232F9" w:rsidRDefault="008232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F595FB" w14:textId="1FFB5CD8" w:rsidR="00BF6278" w:rsidRPr="00163D34" w:rsidRDefault="00BF6278" w:rsidP="00E468A7">
    <w:pPr>
      <w:pStyle w:val="Header"/>
      <w:rPr>
        <w:rFonts w:ascii="Arial" w:hAnsi="Arial" w:cs="Arial"/>
        <w:b/>
        <w:sz w:val="24"/>
        <w:szCs w:val="24"/>
      </w:rPr>
    </w:pPr>
    <w:r w:rsidRPr="00163D34">
      <w:rPr>
        <w:rFonts w:ascii="Arial" w:hAnsi="Arial" w:cs="Arial"/>
        <w:b/>
        <w:noProof/>
        <w:sz w:val="24"/>
        <w:szCs w:val="24"/>
        <w:lang w:eastAsia="en-GB"/>
      </w:rPr>
      <w:drawing>
        <wp:anchor distT="0" distB="0" distL="114300" distR="114300" simplePos="0" relativeHeight="251658242" behindDoc="0" locked="0" layoutInCell="1" allowOverlap="1" wp14:anchorId="6EAD173B" wp14:editId="01611438">
          <wp:simplePos x="0" y="0"/>
          <wp:positionH relativeFrom="column">
            <wp:posOffset>4335145</wp:posOffset>
          </wp:positionH>
          <wp:positionV relativeFrom="paragraph">
            <wp:posOffset>-264795</wp:posOffset>
          </wp:positionV>
          <wp:extent cx="2303503" cy="1050397"/>
          <wp:effectExtent l="0" t="0" r="1905" b="0"/>
          <wp:wrapNone/>
          <wp:docPr id="2036807926" name="Picture 2036807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_Logo_Blac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03503" cy="1050397"/>
                  </a:xfrm>
                  <a:prstGeom prst="rect">
                    <a:avLst/>
                  </a:prstGeom>
                </pic:spPr>
              </pic:pic>
            </a:graphicData>
          </a:graphic>
          <wp14:sizeRelH relativeFrom="margin">
            <wp14:pctWidth>0</wp14:pctWidth>
          </wp14:sizeRelH>
          <wp14:sizeRelV relativeFrom="margin">
            <wp14:pctHeight>0</wp14:pctHeight>
          </wp14:sizeRelV>
        </wp:anchor>
      </w:drawing>
    </w:r>
    <w:r w:rsidRPr="00163D34">
      <w:rPr>
        <w:rFonts w:ascii="Arial" w:hAnsi="Arial" w:cs="Arial"/>
        <w:b/>
        <w:sz w:val="24"/>
        <w:szCs w:val="24"/>
      </w:rPr>
      <w:t>Assessment Brief</w:t>
    </w:r>
  </w:p>
  <w:p w14:paraId="03879541" w14:textId="77777777" w:rsidR="00BF6278" w:rsidRDefault="00BF6278" w:rsidP="00E468A7">
    <w:pPr>
      <w:pStyle w:val="Header"/>
    </w:pPr>
  </w:p>
  <w:p w14:paraId="037594A4" w14:textId="77777777" w:rsidR="00BF6278" w:rsidRDefault="00BF6278" w:rsidP="00E468A7">
    <w:pPr>
      <w:pStyle w:val="Header"/>
    </w:pPr>
  </w:p>
  <w:p w14:paraId="50D409A1" w14:textId="77777777" w:rsidR="00BF6278" w:rsidRDefault="00BF6278" w:rsidP="00E909AC">
    <w:pPr>
      <w:pStyle w:val="Header"/>
      <w:tabs>
        <w:tab w:val="left" w:pos="5100"/>
      </w:tabs>
    </w:pPr>
  </w:p>
  <w:p w14:paraId="71824C36" w14:textId="77777777" w:rsidR="00BF6278" w:rsidRDefault="00BF6278" w:rsidP="00E909AC">
    <w:pPr>
      <w:pStyle w:val="Header"/>
      <w:tabs>
        <w:tab w:val="left" w:pos="51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2B5DCA" w14:textId="3DAE1A58" w:rsidR="00BF6278" w:rsidRPr="00163D34" w:rsidRDefault="00BF6278">
    <w:pPr>
      <w:pStyle w:val="Header"/>
      <w:rPr>
        <w:rFonts w:ascii="Arial" w:hAnsi="Arial" w:cs="Arial"/>
        <w:b/>
        <w:sz w:val="24"/>
        <w:szCs w:val="24"/>
      </w:rPr>
    </w:pPr>
    <w:r w:rsidRPr="00163D34">
      <w:rPr>
        <w:rFonts w:ascii="Arial" w:hAnsi="Arial" w:cs="Arial"/>
        <w:b/>
        <w:noProof/>
        <w:sz w:val="24"/>
        <w:szCs w:val="24"/>
        <w:lang w:eastAsia="en-GB"/>
      </w:rPr>
      <w:drawing>
        <wp:anchor distT="0" distB="0" distL="114300" distR="114300" simplePos="0" relativeHeight="251658752" behindDoc="0" locked="0" layoutInCell="1" allowOverlap="1" wp14:anchorId="04515D79" wp14:editId="407B961E">
          <wp:simplePos x="0" y="0"/>
          <wp:positionH relativeFrom="column">
            <wp:posOffset>4335145</wp:posOffset>
          </wp:positionH>
          <wp:positionV relativeFrom="paragraph">
            <wp:posOffset>-264795</wp:posOffset>
          </wp:positionV>
          <wp:extent cx="2303503" cy="1050397"/>
          <wp:effectExtent l="0" t="0" r="1905" b="0"/>
          <wp:wrapNone/>
          <wp:docPr id="1048784149" name="Picture 1048784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_Logo_Blac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03503" cy="1050397"/>
                  </a:xfrm>
                  <a:prstGeom prst="rect">
                    <a:avLst/>
                  </a:prstGeom>
                </pic:spPr>
              </pic:pic>
            </a:graphicData>
          </a:graphic>
          <wp14:sizeRelH relativeFrom="margin">
            <wp14:pctWidth>0</wp14:pctWidth>
          </wp14:sizeRelH>
          <wp14:sizeRelV relativeFrom="margin">
            <wp14:pctHeight>0</wp14:pctHeight>
          </wp14:sizeRelV>
        </wp:anchor>
      </w:drawing>
    </w:r>
    <w:r w:rsidRPr="00163D34">
      <w:rPr>
        <w:rFonts w:ascii="Arial" w:hAnsi="Arial" w:cs="Arial"/>
        <w:b/>
        <w:sz w:val="24"/>
        <w:szCs w:val="24"/>
      </w:rPr>
      <w:t>Assessment Bri</w:t>
    </w:r>
    <w:r w:rsidR="00497653">
      <w:rPr>
        <w:rFonts w:ascii="Arial" w:hAnsi="Arial" w:cs="Arial"/>
        <w:b/>
        <w:sz w:val="24"/>
        <w:szCs w:val="24"/>
      </w:rPr>
      <w:t>ef</w:t>
    </w:r>
    <w:r w:rsidR="009B64FE">
      <w:rPr>
        <w:rFonts w:ascii="Arial" w:hAnsi="Arial" w:cs="Arial"/>
        <w:b/>
        <w:sz w:val="24"/>
        <w:szCs w:val="24"/>
      </w:rPr>
      <w:t xml:space="preserve"> A2</w:t>
    </w:r>
  </w:p>
  <w:p w14:paraId="09B9DC63" w14:textId="77777777" w:rsidR="00BF6278" w:rsidRDefault="00BF6278">
    <w:pPr>
      <w:pStyle w:val="Header"/>
    </w:pPr>
  </w:p>
  <w:p w14:paraId="3A4878D0" w14:textId="77777777" w:rsidR="00BF6278" w:rsidRDefault="00BF6278">
    <w:pPr>
      <w:pStyle w:val="Header"/>
    </w:pPr>
  </w:p>
  <w:p w14:paraId="094F9BE8" w14:textId="77777777" w:rsidR="00BF6278" w:rsidRDefault="00BF62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F359B4" w14:textId="06464606" w:rsidR="00F42743" w:rsidRPr="005476A1" w:rsidRDefault="5746F27F" w:rsidP="000D5565">
    <w:pPr>
      <w:pStyle w:val="Header"/>
      <w:tabs>
        <w:tab w:val="clear" w:pos="4320"/>
        <w:tab w:val="clear" w:pos="8640"/>
        <w:tab w:val="right" w:pos="9072"/>
      </w:tabs>
      <w:rPr>
        <w:rFonts w:ascii="Arial" w:hAnsi="Arial" w:cs="Arial"/>
        <w:b/>
        <w:sz w:val="24"/>
      </w:rPr>
    </w:pPr>
    <w:r w:rsidRPr="1F5DA3EC">
      <w:rPr>
        <w:rFonts w:ascii="Arial" w:hAnsi="Arial" w:cs="Arial"/>
        <w:b/>
        <w:bCs/>
        <w:sz w:val="24"/>
        <w:szCs w:val="24"/>
      </w:rPr>
      <w:t>Assessment Brief</w:t>
    </w:r>
    <w:r w:rsidR="00F42743">
      <w:rPr>
        <w:rFonts w:ascii="Arial" w:hAnsi="Arial" w:cs="Arial"/>
        <w:b/>
        <w:sz w:val="24"/>
      </w:rPr>
      <w:tab/>
    </w:r>
    <w:r w:rsidR="00E6048F">
      <w:rPr>
        <w:rFonts w:ascii="Arial" w:hAnsi="Arial" w:cs="Arial"/>
        <w:b/>
        <w:noProof/>
        <w:sz w:val="24"/>
      </w:rPr>
      <w:drawing>
        <wp:anchor distT="0" distB="0" distL="114300" distR="114300" simplePos="0" relativeHeight="251658240" behindDoc="0" locked="0" layoutInCell="1" allowOverlap="1" wp14:anchorId="3CC85BD2" wp14:editId="003FD8D0">
          <wp:simplePos x="0" y="0"/>
          <wp:positionH relativeFrom="column">
            <wp:posOffset>4318635</wp:posOffset>
          </wp:positionH>
          <wp:positionV relativeFrom="paragraph">
            <wp:posOffset>1905</wp:posOffset>
          </wp:positionV>
          <wp:extent cx="1792605" cy="647700"/>
          <wp:effectExtent l="0" t="0" r="0" b="0"/>
          <wp:wrapThrough wrapText="bothSides">
            <wp:wrapPolygon edited="0">
              <wp:start x="0" y="0"/>
              <wp:lineTo x="0" y="20965"/>
              <wp:lineTo x="21348" y="20965"/>
              <wp:lineTo x="2134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2605" cy="647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C52322" w14:textId="653FC785" w:rsidR="00F42743" w:rsidRDefault="00F42743">
    <w:pPr>
      <w:pStyle w:val="Header"/>
      <w:rPr>
        <w:rFonts w:ascii="Arial" w:hAnsi="Arial" w:cs="Arial"/>
        <w:b/>
        <w:sz w:val="24"/>
      </w:rPr>
    </w:pPr>
  </w:p>
  <w:p w14:paraId="5AD62F67" w14:textId="65E56672" w:rsidR="000D52C0" w:rsidRDefault="000D52C0">
    <w:pPr>
      <w:pStyle w:val="Header"/>
      <w:rPr>
        <w:rFonts w:ascii="Arial" w:hAnsi="Arial" w:cs="Arial"/>
        <w:b/>
        <w:sz w:val="24"/>
      </w:rPr>
    </w:pPr>
  </w:p>
  <w:p w14:paraId="2C981010" w14:textId="77777777" w:rsidR="000D52C0" w:rsidRPr="005476A1" w:rsidRDefault="000D52C0">
    <w:pPr>
      <w:pStyle w:val="Header"/>
      <w:rPr>
        <w:rFonts w:ascii="Arial" w:hAnsi="Arial" w:cs="Arial"/>
        <w:b/>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740B0"/>
    <w:multiLevelType w:val="hybridMultilevel"/>
    <w:tmpl w:val="B5B4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5C2758"/>
    <w:multiLevelType w:val="hybridMultilevel"/>
    <w:tmpl w:val="0A1E84B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4CA40F4"/>
    <w:multiLevelType w:val="singleLevel"/>
    <w:tmpl w:val="EECCA754"/>
    <w:lvl w:ilvl="0">
      <w:start w:val="1"/>
      <w:numFmt w:val="decimal"/>
      <w:lvlText w:val="%1."/>
      <w:legacy w:legacy="1" w:legacySpace="0" w:legacyIndent="360"/>
      <w:lvlJc w:val="left"/>
      <w:rPr>
        <w:rFonts w:ascii="Arial" w:hAnsi="Arial" w:cs="Arial" w:hint="default"/>
      </w:rPr>
    </w:lvl>
  </w:abstractNum>
  <w:abstractNum w:abstractNumId="3" w15:restartNumberingAfterBreak="0">
    <w:nsid w:val="15620FFD"/>
    <w:multiLevelType w:val="hybridMultilevel"/>
    <w:tmpl w:val="02642C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8D5037"/>
    <w:multiLevelType w:val="hybridMultilevel"/>
    <w:tmpl w:val="870C3FEA"/>
    <w:lvl w:ilvl="0" w:tplc="BC5A7774">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80657B4"/>
    <w:multiLevelType w:val="hybridMultilevel"/>
    <w:tmpl w:val="DBB8BCD4"/>
    <w:lvl w:ilvl="0" w:tplc="61CA0C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3D07F0"/>
    <w:multiLevelType w:val="hybridMultilevel"/>
    <w:tmpl w:val="89FE35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1B426E4E"/>
    <w:multiLevelType w:val="hybridMultilevel"/>
    <w:tmpl w:val="CA0A93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D3E7BE8"/>
    <w:multiLevelType w:val="hybridMultilevel"/>
    <w:tmpl w:val="8B3AB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3E7CA8"/>
    <w:multiLevelType w:val="hybridMultilevel"/>
    <w:tmpl w:val="2CCC0A7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FF6C07"/>
    <w:multiLevelType w:val="multilevel"/>
    <w:tmpl w:val="481A7500"/>
    <w:lvl w:ilvl="0">
      <w:start w:val="4"/>
      <w:numFmt w:val="decimal"/>
      <w:lvlText w:val="%1"/>
      <w:lvlJc w:val="left"/>
      <w:pPr>
        <w:ind w:left="435" w:hanging="435"/>
      </w:pPr>
      <w:rPr>
        <w:rFonts w:eastAsiaTheme="minorHAnsi"/>
      </w:rPr>
    </w:lvl>
    <w:lvl w:ilvl="1">
      <w:start w:val="1"/>
      <w:numFmt w:val="decimal"/>
      <w:lvlText w:val="%1.%2"/>
      <w:lvlJc w:val="left"/>
      <w:pPr>
        <w:ind w:left="435" w:hanging="435"/>
      </w:pPr>
      <w:rPr>
        <w:rFonts w:eastAsiaTheme="minorHAnsi"/>
      </w:rPr>
    </w:lvl>
    <w:lvl w:ilvl="2">
      <w:start w:val="1"/>
      <w:numFmt w:val="decimal"/>
      <w:lvlText w:val="%1.%2.%3"/>
      <w:lvlJc w:val="left"/>
      <w:pPr>
        <w:ind w:left="720" w:hanging="720"/>
      </w:pPr>
      <w:rPr>
        <w:rFonts w:eastAsiaTheme="minorHAnsi"/>
      </w:rPr>
    </w:lvl>
    <w:lvl w:ilvl="3">
      <w:start w:val="1"/>
      <w:numFmt w:val="decimal"/>
      <w:lvlText w:val="%1.%2.%3.%4"/>
      <w:lvlJc w:val="left"/>
      <w:pPr>
        <w:ind w:left="720" w:hanging="720"/>
      </w:pPr>
      <w:rPr>
        <w:rFonts w:eastAsiaTheme="minorHAnsi"/>
      </w:rPr>
    </w:lvl>
    <w:lvl w:ilvl="4">
      <w:start w:val="1"/>
      <w:numFmt w:val="decimal"/>
      <w:lvlText w:val="%1.%2.%3.%4.%5"/>
      <w:lvlJc w:val="left"/>
      <w:pPr>
        <w:ind w:left="1080" w:hanging="1080"/>
      </w:pPr>
      <w:rPr>
        <w:rFonts w:eastAsiaTheme="minorHAnsi"/>
      </w:rPr>
    </w:lvl>
    <w:lvl w:ilvl="5">
      <w:start w:val="1"/>
      <w:numFmt w:val="decimal"/>
      <w:lvlText w:val="%1.%2.%3.%4.%5.%6"/>
      <w:lvlJc w:val="left"/>
      <w:pPr>
        <w:ind w:left="1080" w:hanging="1080"/>
      </w:pPr>
      <w:rPr>
        <w:rFonts w:eastAsiaTheme="minorHAnsi"/>
      </w:rPr>
    </w:lvl>
    <w:lvl w:ilvl="6">
      <w:start w:val="1"/>
      <w:numFmt w:val="decimal"/>
      <w:lvlText w:val="%1.%2.%3.%4.%5.%6.%7"/>
      <w:lvlJc w:val="left"/>
      <w:pPr>
        <w:ind w:left="1440" w:hanging="1440"/>
      </w:pPr>
      <w:rPr>
        <w:rFonts w:eastAsiaTheme="minorHAnsi"/>
      </w:rPr>
    </w:lvl>
    <w:lvl w:ilvl="7">
      <w:start w:val="1"/>
      <w:numFmt w:val="decimal"/>
      <w:lvlText w:val="%1.%2.%3.%4.%5.%6.%7.%8"/>
      <w:lvlJc w:val="left"/>
      <w:pPr>
        <w:ind w:left="1440" w:hanging="1440"/>
      </w:pPr>
      <w:rPr>
        <w:rFonts w:eastAsiaTheme="minorHAnsi"/>
      </w:rPr>
    </w:lvl>
    <w:lvl w:ilvl="8">
      <w:start w:val="1"/>
      <w:numFmt w:val="decimal"/>
      <w:lvlText w:val="%1.%2.%3.%4.%5.%6.%7.%8.%9"/>
      <w:lvlJc w:val="left"/>
      <w:pPr>
        <w:ind w:left="1800" w:hanging="1800"/>
      </w:pPr>
      <w:rPr>
        <w:rFonts w:eastAsiaTheme="minorHAnsi"/>
      </w:rPr>
    </w:lvl>
  </w:abstractNum>
  <w:abstractNum w:abstractNumId="11" w15:restartNumberingAfterBreak="0">
    <w:nsid w:val="23A1027F"/>
    <w:multiLevelType w:val="hybridMultilevel"/>
    <w:tmpl w:val="EECCA754"/>
    <w:lvl w:ilvl="0" w:tplc="AEC65742">
      <w:start w:val="1"/>
      <w:numFmt w:val="decimal"/>
      <w:lvlText w:val="%1."/>
      <w:legacy w:legacy="1" w:legacySpace="0" w:legacyIndent="360"/>
      <w:lvlJc w:val="left"/>
      <w:rPr>
        <w:rFonts w:ascii="Arial" w:hAnsi="Arial" w:cs="Arial" w:hint="default"/>
      </w:rPr>
    </w:lvl>
    <w:lvl w:ilvl="1" w:tplc="0CF2251E">
      <w:numFmt w:val="decimal"/>
      <w:lvlText w:val=""/>
      <w:lvlJc w:val="left"/>
    </w:lvl>
    <w:lvl w:ilvl="2" w:tplc="51464BA0">
      <w:numFmt w:val="decimal"/>
      <w:lvlText w:val=""/>
      <w:lvlJc w:val="left"/>
    </w:lvl>
    <w:lvl w:ilvl="3" w:tplc="C40475E0">
      <w:numFmt w:val="decimal"/>
      <w:lvlText w:val=""/>
      <w:lvlJc w:val="left"/>
    </w:lvl>
    <w:lvl w:ilvl="4" w:tplc="AD46D7C6">
      <w:numFmt w:val="decimal"/>
      <w:lvlText w:val=""/>
      <w:lvlJc w:val="left"/>
    </w:lvl>
    <w:lvl w:ilvl="5" w:tplc="66CAD9DE">
      <w:numFmt w:val="decimal"/>
      <w:lvlText w:val=""/>
      <w:lvlJc w:val="left"/>
    </w:lvl>
    <w:lvl w:ilvl="6" w:tplc="9CF054D8">
      <w:numFmt w:val="decimal"/>
      <w:lvlText w:val=""/>
      <w:lvlJc w:val="left"/>
    </w:lvl>
    <w:lvl w:ilvl="7" w:tplc="6EE4A7DE">
      <w:numFmt w:val="decimal"/>
      <w:lvlText w:val=""/>
      <w:lvlJc w:val="left"/>
    </w:lvl>
    <w:lvl w:ilvl="8" w:tplc="6A66280E">
      <w:numFmt w:val="decimal"/>
      <w:lvlText w:val=""/>
      <w:lvlJc w:val="left"/>
    </w:lvl>
  </w:abstractNum>
  <w:abstractNum w:abstractNumId="12" w15:restartNumberingAfterBreak="0">
    <w:nsid w:val="2927302F"/>
    <w:multiLevelType w:val="hybridMultilevel"/>
    <w:tmpl w:val="7D523C7E"/>
    <w:lvl w:ilvl="0" w:tplc="0CB4CA46">
      <w:start w:val="1"/>
      <w:numFmt w:val="bullet"/>
      <w:lvlText w:val=""/>
      <w:lvlJc w:val="left"/>
      <w:pPr>
        <w:ind w:left="1080" w:hanging="360"/>
      </w:pPr>
      <w:rPr>
        <w:rFonts w:ascii="Symbol" w:hAnsi="Symbol" w:hint="default"/>
      </w:rPr>
    </w:lvl>
    <w:lvl w:ilvl="1" w:tplc="9D9E48CC">
      <w:start w:val="1"/>
      <w:numFmt w:val="bullet"/>
      <w:lvlText w:val="o"/>
      <w:lvlJc w:val="left"/>
      <w:pPr>
        <w:ind w:left="1800" w:hanging="360"/>
      </w:pPr>
      <w:rPr>
        <w:rFonts w:ascii="Courier New" w:hAnsi="Courier New" w:hint="default"/>
      </w:rPr>
    </w:lvl>
    <w:lvl w:ilvl="2" w:tplc="2D849658">
      <w:start w:val="1"/>
      <w:numFmt w:val="bullet"/>
      <w:lvlText w:val=""/>
      <w:lvlJc w:val="left"/>
      <w:pPr>
        <w:ind w:left="2520" w:hanging="360"/>
      </w:pPr>
      <w:rPr>
        <w:rFonts w:ascii="Wingdings" w:hAnsi="Wingdings" w:hint="default"/>
      </w:rPr>
    </w:lvl>
    <w:lvl w:ilvl="3" w:tplc="51AE0B64">
      <w:start w:val="1"/>
      <w:numFmt w:val="bullet"/>
      <w:lvlText w:val=""/>
      <w:lvlJc w:val="left"/>
      <w:pPr>
        <w:ind w:left="3240" w:hanging="360"/>
      </w:pPr>
      <w:rPr>
        <w:rFonts w:ascii="Symbol" w:hAnsi="Symbol" w:hint="default"/>
      </w:rPr>
    </w:lvl>
    <w:lvl w:ilvl="4" w:tplc="7360AFC8">
      <w:start w:val="1"/>
      <w:numFmt w:val="bullet"/>
      <w:lvlText w:val="o"/>
      <w:lvlJc w:val="left"/>
      <w:pPr>
        <w:ind w:left="3960" w:hanging="360"/>
      </w:pPr>
      <w:rPr>
        <w:rFonts w:ascii="Courier New" w:hAnsi="Courier New" w:hint="default"/>
      </w:rPr>
    </w:lvl>
    <w:lvl w:ilvl="5" w:tplc="26B8E774">
      <w:start w:val="1"/>
      <w:numFmt w:val="bullet"/>
      <w:lvlText w:val=""/>
      <w:lvlJc w:val="left"/>
      <w:pPr>
        <w:ind w:left="4680" w:hanging="360"/>
      </w:pPr>
      <w:rPr>
        <w:rFonts w:ascii="Wingdings" w:hAnsi="Wingdings" w:hint="default"/>
      </w:rPr>
    </w:lvl>
    <w:lvl w:ilvl="6" w:tplc="DAA2365E">
      <w:start w:val="1"/>
      <w:numFmt w:val="bullet"/>
      <w:lvlText w:val=""/>
      <w:lvlJc w:val="left"/>
      <w:pPr>
        <w:ind w:left="5400" w:hanging="360"/>
      </w:pPr>
      <w:rPr>
        <w:rFonts w:ascii="Symbol" w:hAnsi="Symbol" w:hint="default"/>
      </w:rPr>
    </w:lvl>
    <w:lvl w:ilvl="7" w:tplc="209C6D80">
      <w:start w:val="1"/>
      <w:numFmt w:val="bullet"/>
      <w:lvlText w:val="o"/>
      <w:lvlJc w:val="left"/>
      <w:pPr>
        <w:ind w:left="6120" w:hanging="360"/>
      </w:pPr>
      <w:rPr>
        <w:rFonts w:ascii="Courier New" w:hAnsi="Courier New" w:hint="default"/>
      </w:rPr>
    </w:lvl>
    <w:lvl w:ilvl="8" w:tplc="697C26E8">
      <w:start w:val="1"/>
      <w:numFmt w:val="bullet"/>
      <w:lvlText w:val=""/>
      <w:lvlJc w:val="left"/>
      <w:pPr>
        <w:ind w:left="6840" w:hanging="360"/>
      </w:pPr>
      <w:rPr>
        <w:rFonts w:ascii="Wingdings" w:hAnsi="Wingdings" w:hint="default"/>
      </w:rPr>
    </w:lvl>
  </w:abstractNum>
  <w:abstractNum w:abstractNumId="13" w15:restartNumberingAfterBreak="0">
    <w:nsid w:val="2D177CB1"/>
    <w:multiLevelType w:val="hybridMultilevel"/>
    <w:tmpl w:val="837A73BA"/>
    <w:lvl w:ilvl="0" w:tplc="2FC26F16">
      <w:start w:val="1"/>
      <w:numFmt w:val="bullet"/>
      <w:lvlText w:val=""/>
      <w:lvlJc w:val="left"/>
      <w:pPr>
        <w:ind w:left="720" w:hanging="360"/>
      </w:pPr>
      <w:rPr>
        <w:rFonts w:ascii="Symbol" w:hAnsi="Symbol" w:hint="default"/>
      </w:rPr>
    </w:lvl>
    <w:lvl w:ilvl="1" w:tplc="1572F48E">
      <w:start w:val="1"/>
      <w:numFmt w:val="bullet"/>
      <w:lvlText w:val="o"/>
      <w:lvlJc w:val="left"/>
      <w:pPr>
        <w:ind w:left="1440" w:hanging="360"/>
      </w:pPr>
      <w:rPr>
        <w:rFonts w:ascii="Courier New" w:hAnsi="Courier New" w:hint="default"/>
      </w:rPr>
    </w:lvl>
    <w:lvl w:ilvl="2" w:tplc="AA82BEF2">
      <w:start w:val="1"/>
      <w:numFmt w:val="bullet"/>
      <w:lvlText w:val=""/>
      <w:lvlJc w:val="left"/>
      <w:pPr>
        <w:ind w:left="2160" w:hanging="360"/>
      </w:pPr>
      <w:rPr>
        <w:rFonts w:ascii="Wingdings" w:hAnsi="Wingdings" w:hint="default"/>
      </w:rPr>
    </w:lvl>
    <w:lvl w:ilvl="3" w:tplc="0100D0AA">
      <w:start w:val="1"/>
      <w:numFmt w:val="bullet"/>
      <w:lvlText w:val=""/>
      <w:lvlJc w:val="left"/>
      <w:pPr>
        <w:ind w:left="2880" w:hanging="360"/>
      </w:pPr>
      <w:rPr>
        <w:rFonts w:ascii="Symbol" w:hAnsi="Symbol" w:hint="default"/>
      </w:rPr>
    </w:lvl>
    <w:lvl w:ilvl="4" w:tplc="BFFCDA44">
      <w:start w:val="1"/>
      <w:numFmt w:val="bullet"/>
      <w:lvlText w:val="o"/>
      <w:lvlJc w:val="left"/>
      <w:pPr>
        <w:ind w:left="3600" w:hanging="360"/>
      </w:pPr>
      <w:rPr>
        <w:rFonts w:ascii="Courier New" w:hAnsi="Courier New" w:hint="default"/>
      </w:rPr>
    </w:lvl>
    <w:lvl w:ilvl="5" w:tplc="DC96F772">
      <w:start w:val="1"/>
      <w:numFmt w:val="bullet"/>
      <w:lvlText w:val=""/>
      <w:lvlJc w:val="left"/>
      <w:pPr>
        <w:ind w:left="4320" w:hanging="360"/>
      </w:pPr>
      <w:rPr>
        <w:rFonts w:ascii="Wingdings" w:hAnsi="Wingdings" w:hint="default"/>
      </w:rPr>
    </w:lvl>
    <w:lvl w:ilvl="6" w:tplc="6CDA53E0">
      <w:start w:val="1"/>
      <w:numFmt w:val="bullet"/>
      <w:lvlText w:val=""/>
      <w:lvlJc w:val="left"/>
      <w:pPr>
        <w:ind w:left="5040" w:hanging="360"/>
      </w:pPr>
      <w:rPr>
        <w:rFonts w:ascii="Symbol" w:hAnsi="Symbol" w:hint="default"/>
      </w:rPr>
    </w:lvl>
    <w:lvl w:ilvl="7" w:tplc="40C41ED4">
      <w:start w:val="1"/>
      <w:numFmt w:val="bullet"/>
      <w:lvlText w:val="o"/>
      <w:lvlJc w:val="left"/>
      <w:pPr>
        <w:ind w:left="5760" w:hanging="360"/>
      </w:pPr>
      <w:rPr>
        <w:rFonts w:ascii="Courier New" w:hAnsi="Courier New" w:hint="default"/>
      </w:rPr>
    </w:lvl>
    <w:lvl w:ilvl="8" w:tplc="14EACCC0">
      <w:start w:val="1"/>
      <w:numFmt w:val="bullet"/>
      <w:lvlText w:val=""/>
      <w:lvlJc w:val="left"/>
      <w:pPr>
        <w:ind w:left="6480" w:hanging="360"/>
      </w:pPr>
      <w:rPr>
        <w:rFonts w:ascii="Wingdings" w:hAnsi="Wingdings" w:hint="default"/>
      </w:rPr>
    </w:lvl>
  </w:abstractNum>
  <w:abstractNum w:abstractNumId="14" w15:restartNumberingAfterBreak="0">
    <w:nsid w:val="2FB143E2"/>
    <w:multiLevelType w:val="hybridMultilevel"/>
    <w:tmpl w:val="0748B0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17874FC"/>
    <w:multiLevelType w:val="hybridMultilevel"/>
    <w:tmpl w:val="31981D9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33E3A55C"/>
    <w:multiLevelType w:val="hybridMultilevel"/>
    <w:tmpl w:val="3F448E82"/>
    <w:lvl w:ilvl="0" w:tplc="AFCC9396">
      <w:start w:val="1"/>
      <w:numFmt w:val="bullet"/>
      <w:lvlText w:val=""/>
      <w:lvlJc w:val="left"/>
      <w:pPr>
        <w:ind w:left="720" w:hanging="360"/>
      </w:pPr>
      <w:rPr>
        <w:rFonts w:ascii="Symbol" w:hAnsi="Symbol" w:hint="default"/>
      </w:rPr>
    </w:lvl>
    <w:lvl w:ilvl="1" w:tplc="7E063A9C">
      <w:start w:val="1"/>
      <w:numFmt w:val="bullet"/>
      <w:lvlText w:val=""/>
      <w:lvlJc w:val="left"/>
      <w:pPr>
        <w:ind w:left="1440" w:hanging="360"/>
      </w:pPr>
      <w:rPr>
        <w:rFonts w:ascii="Symbol" w:hAnsi="Symbol" w:hint="default"/>
      </w:rPr>
    </w:lvl>
    <w:lvl w:ilvl="2" w:tplc="EA125742">
      <w:start w:val="1"/>
      <w:numFmt w:val="bullet"/>
      <w:lvlText w:val=""/>
      <w:lvlJc w:val="left"/>
      <w:pPr>
        <w:ind w:left="2160" w:hanging="360"/>
      </w:pPr>
      <w:rPr>
        <w:rFonts w:ascii="Wingdings" w:hAnsi="Wingdings" w:hint="default"/>
      </w:rPr>
    </w:lvl>
    <w:lvl w:ilvl="3" w:tplc="F27C429E">
      <w:start w:val="1"/>
      <w:numFmt w:val="bullet"/>
      <w:lvlText w:val=""/>
      <w:lvlJc w:val="left"/>
      <w:pPr>
        <w:ind w:left="2880" w:hanging="360"/>
      </w:pPr>
      <w:rPr>
        <w:rFonts w:ascii="Symbol" w:hAnsi="Symbol" w:hint="default"/>
      </w:rPr>
    </w:lvl>
    <w:lvl w:ilvl="4" w:tplc="327075D8">
      <w:start w:val="1"/>
      <w:numFmt w:val="bullet"/>
      <w:lvlText w:val="o"/>
      <w:lvlJc w:val="left"/>
      <w:pPr>
        <w:ind w:left="3600" w:hanging="360"/>
      </w:pPr>
      <w:rPr>
        <w:rFonts w:ascii="Courier New" w:hAnsi="Courier New" w:hint="default"/>
      </w:rPr>
    </w:lvl>
    <w:lvl w:ilvl="5" w:tplc="7DC69038">
      <w:start w:val="1"/>
      <w:numFmt w:val="bullet"/>
      <w:lvlText w:val=""/>
      <w:lvlJc w:val="left"/>
      <w:pPr>
        <w:ind w:left="4320" w:hanging="360"/>
      </w:pPr>
      <w:rPr>
        <w:rFonts w:ascii="Wingdings" w:hAnsi="Wingdings" w:hint="default"/>
      </w:rPr>
    </w:lvl>
    <w:lvl w:ilvl="6" w:tplc="35B240F4">
      <w:start w:val="1"/>
      <w:numFmt w:val="bullet"/>
      <w:lvlText w:val=""/>
      <w:lvlJc w:val="left"/>
      <w:pPr>
        <w:ind w:left="5040" w:hanging="360"/>
      </w:pPr>
      <w:rPr>
        <w:rFonts w:ascii="Symbol" w:hAnsi="Symbol" w:hint="default"/>
      </w:rPr>
    </w:lvl>
    <w:lvl w:ilvl="7" w:tplc="607270AA">
      <w:start w:val="1"/>
      <w:numFmt w:val="bullet"/>
      <w:lvlText w:val="o"/>
      <w:lvlJc w:val="left"/>
      <w:pPr>
        <w:ind w:left="5760" w:hanging="360"/>
      </w:pPr>
      <w:rPr>
        <w:rFonts w:ascii="Courier New" w:hAnsi="Courier New" w:hint="default"/>
      </w:rPr>
    </w:lvl>
    <w:lvl w:ilvl="8" w:tplc="A720277A">
      <w:start w:val="1"/>
      <w:numFmt w:val="bullet"/>
      <w:lvlText w:val=""/>
      <w:lvlJc w:val="left"/>
      <w:pPr>
        <w:ind w:left="6480" w:hanging="360"/>
      </w:pPr>
      <w:rPr>
        <w:rFonts w:ascii="Wingdings" w:hAnsi="Wingdings" w:hint="default"/>
      </w:rPr>
    </w:lvl>
  </w:abstractNum>
  <w:abstractNum w:abstractNumId="17" w15:restartNumberingAfterBreak="0">
    <w:nsid w:val="349447E8"/>
    <w:multiLevelType w:val="hybridMultilevel"/>
    <w:tmpl w:val="C2A82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64822A6"/>
    <w:multiLevelType w:val="hybridMultilevel"/>
    <w:tmpl w:val="AD4A6F62"/>
    <w:lvl w:ilvl="0" w:tplc="6602CCD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A5247B"/>
    <w:multiLevelType w:val="hybridMultilevel"/>
    <w:tmpl w:val="1BD4DD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710181A"/>
    <w:multiLevelType w:val="hybridMultilevel"/>
    <w:tmpl w:val="37B23542"/>
    <w:lvl w:ilvl="0" w:tplc="95102C2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7B149D7"/>
    <w:multiLevelType w:val="hybridMultilevel"/>
    <w:tmpl w:val="E3B8B25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8B82FAD"/>
    <w:multiLevelType w:val="hybridMultilevel"/>
    <w:tmpl w:val="3E640B9C"/>
    <w:lvl w:ilvl="0" w:tplc="08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3B9820"/>
    <w:multiLevelType w:val="hybridMultilevel"/>
    <w:tmpl w:val="9372F0D2"/>
    <w:lvl w:ilvl="0" w:tplc="377869C8">
      <w:start w:val="1"/>
      <w:numFmt w:val="bullet"/>
      <w:lvlText w:val=""/>
      <w:lvlJc w:val="left"/>
      <w:pPr>
        <w:ind w:left="720" w:hanging="360"/>
      </w:pPr>
      <w:rPr>
        <w:rFonts w:ascii="Symbol" w:hAnsi="Symbol" w:hint="default"/>
      </w:rPr>
    </w:lvl>
    <w:lvl w:ilvl="1" w:tplc="A582D948">
      <w:start w:val="1"/>
      <w:numFmt w:val="bullet"/>
      <w:lvlText w:val="o"/>
      <w:lvlJc w:val="left"/>
      <w:pPr>
        <w:ind w:left="1440" w:hanging="360"/>
      </w:pPr>
      <w:rPr>
        <w:rFonts w:ascii="Courier New" w:hAnsi="Courier New" w:hint="default"/>
      </w:rPr>
    </w:lvl>
    <w:lvl w:ilvl="2" w:tplc="56A46B80">
      <w:start w:val="1"/>
      <w:numFmt w:val="bullet"/>
      <w:lvlText w:val=""/>
      <w:lvlJc w:val="left"/>
      <w:pPr>
        <w:ind w:left="2160" w:hanging="360"/>
      </w:pPr>
      <w:rPr>
        <w:rFonts w:ascii="Wingdings" w:hAnsi="Wingdings" w:hint="default"/>
      </w:rPr>
    </w:lvl>
    <w:lvl w:ilvl="3" w:tplc="92EA8D72">
      <w:start w:val="1"/>
      <w:numFmt w:val="bullet"/>
      <w:lvlText w:val=""/>
      <w:lvlJc w:val="left"/>
      <w:pPr>
        <w:ind w:left="2880" w:hanging="360"/>
      </w:pPr>
      <w:rPr>
        <w:rFonts w:ascii="Symbol" w:hAnsi="Symbol" w:hint="default"/>
      </w:rPr>
    </w:lvl>
    <w:lvl w:ilvl="4" w:tplc="B0B49318">
      <w:start w:val="1"/>
      <w:numFmt w:val="bullet"/>
      <w:lvlText w:val="o"/>
      <w:lvlJc w:val="left"/>
      <w:pPr>
        <w:ind w:left="3600" w:hanging="360"/>
      </w:pPr>
      <w:rPr>
        <w:rFonts w:ascii="Courier New" w:hAnsi="Courier New" w:hint="default"/>
      </w:rPr>
    </w:lvl>
    <w:lvl w:ilvl="5" w:tplc="8EA48ACC">
      <w:start w:val="1"/>
      <w:numFmt w:val="bullet"/>
      <w:lvlText w:val=""/>
      <w:lvlJc w:val="left"/>
      <w:pPr>
        <w:ind w:left="4320" w:hanging="360"/>
      </w:pPr>
      <w:rPr>
        <w:rFonts w:ascii="Wingdings" w:hAnsi="Wingdings" w:hint="default"/>
      </w:rPr>
    </w:lvl>
    <w:lvl w:ilvl="6" w:tplc="31560C4C">
      <w:start w:val="1"/>
      <w:numFmt w:val="bullet"/>
      <w:lvlText w:val=""/>
      <w:lvlJc w:val="left"/>
      <w:pPr>
        <w:ind w:left="5040" w:hanging="360"/>
      </w:pPr>
      <w:rPr>
        <w:rFonts w:ascii="Symbol" w:hAnsi="Symbol" w:hint="default"/>
      </w:rPr>
    </w:lvl>
    <w:lvl w:ilvl="7" w:tplc="02F6EE6A">
      <w:start w:val="1"/>
      <w:numFmt w:val="bullet"/>
      <w:lvlText w:val="o"/>
      <w:lvlJc w:val="left"/>
      <w:pPr>
        <w:ind w:left="5760" w:hanging="360"/>
      </w:pPr>
      <w:rPr>
        <w:rFonts w:ascii="Courier New" w:hAnsi="Courier New" w:hint="default"/>
      </w:rPr>
    </w:lvl>
    <w:lvl w:ilvl="8" w:tplc="EB526586">
      <w:start w:val="1"/>
      <w:numFmt w:val="bullet"/>
      <w:lvlText w:val=""/>
      <w:lvlJc w:val="left"/>
      <w:pPr>
        <w:ind w:left="6480" w:hanging="360"/>
      </w:pPr>
      <w:rPr>
        <w:rFonts w:ascii="Wingdings" w:hAnsi="Wingdings" w:hint="default"/>
      </w:rPr>
    </w:lvl>
  </w:abstractNum>
  <w:abstractNum w:abstractNumId="24" w15:restartNumberingAfterBreak="0">
    <w:nsid w:val="47988F7C"/>
    <w:multiLevelType w:val="hybridMultilevel"/>
    <w:tmpl w:val="04569FE8"/>
    <w:lvl w:ilvl="0" w:tplc="0B88DAC6">
      <w:start w:val="1"/>
      <w:numFmt w:val="bullet"/>
      <w:lvlText w:val=""/>
      <w:lvlJc w:val="left"/>
      <w:pPr>
        <w:ind w:left="720" w:hanging="360"/>
      </w:pPr>
      <w:rPr>
        <w:rFonts w:ascii="Symbol" w:hAnsi="Symbol" w:hint="default"/>
      </w:rPr>
    </w:lvl>
    <w:lvl w:ilvl="1" w:tplc="9370CF3E">
      <w:start w:val="1"/>
      <w:numFmt w:val="bullet"/>
      <w:lvlText w:val="o"/>
      <w:lvlJc w:val="left"/>
      <w:pPr>
        <w:ind w:left="1440" w:hanging="360"/>
      </w:pPr>
      <w:rPr>
        <w:rFonts w:ascii="Courier New" w:hAnsi="Courier New" w:hint="default"/>
      </w:rPr>
    </w:lvl>
    <w:lvl w:ilvl="2" w:tplc="1064524E">
      <w:start w:val="1"/>
      <w:numFmt w:val="bullet"/>
      <w:lvlText w:val=""/>
      <w:lvlJc w:val="left"/>
      <w:pPr>
        <w:ind w:left="2160" w:hanging="360"/>
      </w:pPr>
      <w:rPr>
        <w:rFonts w:ascii="Wingdings" w:hAnsi="Wingdings" w:hint="default"/>
      </w:rPr>
    </w:lvl>
    <w:lvl w:ilvl="3" w:tplc="FB0C867C">
      <w:start w:val="1"/>
      <w:numFmt w:val="bullet"/>
      <w:lvlText w:val=""/>
      <w:lvlJc w:val="left"/>
      <w:pPr>
        <w:ind w:left="2880" w:hanging="360"/>
      </w:pPr>
      <w:rPr>
        <w:rFonts w:ascii="Symbol" w:hAnsi="Symbol" w:hint="default"/>
      </w:rPr>
    </w:lvl>
    <w:lvl w:ilvl="4" w:tplc="B80A0F7C">
      <w:start w:val="1"/>
      <w:numFmt w:val="bullet"/>
      <w:lvlText w:val="o"/>
      <w:lvlJc w:val="left"/>
      <w:pPr>
        <w:ind w:left="3600" w:hanging="360"/>
      </w:pPr>
      <w:rPr>
        <w:rFonts w:ascii="Courier New" w:hAnsi="Courier New" w:hint="default"/>
      </w:rPr>
    </w:lvl>
    <w:lvl w:ilvl="5" w:tplc="5F4442FE">
      <w:start w:val="1"/>
      <w:numFmt w:val="bullet"/>
      <w:lvlText w:val=""/>
      <w:lvlJc w:val="left"/>
      <w:pPr>
        <w:ind w:left="4320" w:hanging="360"/>
      </w:pPr>
      <w:rPr>
        <w:rFonts w:ascii="Wingdings" w:hAnsi="Wingdings" w:hint="default"/>
      </w:rPr>
    </w:lvl>
    <w:lvl w:ilvl="6" w:tplc="8288FAB4">
      <w:start w:val="1"/>
      <w:numFmt w:val="bullet"/>
      <w:lvlText w:val=""/>
      <w:lvlJc w:val="left"/>
      <w:pPr>
        <w:ind w:left="5040" w:hanging="360"/>
      </w:pPr>
      <w:rPr>
        <w:rFonts w:ascii="Symbol" w:hAnsi="Symbol" w:hint="default"/>
      </w:rPr>
    </w:lvl>
    <w:lvl w:ilvl="7" w:tplc="7152DD5A">
      <w:start w:val="1"/>
      <w:numFmt w:val="bullet"/>
      <w:lvlText w:val="o"/>
      <w:lvlJc w:val="left"/>
      <w:pPr>
        <w:ind w:left="5760" w:hanging="360"/>
      </w:pPr>
      <w:rPr>
        <w:rFonts w:ascii="Courier New" w:hAnsi="Courier New" w:hint="default"/>
      </w:rPr>
    </w:lvl>
    <w:lvl w:ilvl="8" w:tplc="547EB618">
      <w:start w:val="1"/>
      <w:numFmt w:val="bullet"/>
      <w:lvlText w:val=""/>
      <w:lvlJc w:val="left"/>
      <w:pPr>
        <w:ind w:left="6480" w:hanging="360"/>
      </w:pPr>
      <w:rPr>
        <w:rFonts w:ascii="Wingdings" w:hAnsi="Wingdings" w:hint="default"/>
      </w:rPr>
    </w:lvl>
  </w:abstractNum>
  <w:abstractNum w:abstractNumId="25" w15:restartNumberingAfterBreak="0">
    <w:nsid w:val="484FBC81"/>
    <w:multiLevelType w:val="hybridMultilevel"/>
    <w:tmpl w:val="B3681E8C"/>
    <w:lvl w:ilvl="0" w:tplc="2DD83718">
      <w:start w:val="1"/>
      <w:numFmt w:val="bullet"/>
      <w:lvlText w:val=""/>
      <w:lvlJc w:val="left"/>
      <w:pPr>
        <w:ind w:left="1080" w:hanging="360"/>
      </w:pPr>
      <w:rPr>
        <w:rFonts w:ascii="Symbol" w:hAnsi="Symbol" w:hint="default"/>
      </w:rPr>
    </w:lvl>
    <w:lvl w:ilvl="1" w:tplc="04C8E1A0">
      <w:start w:val="1"/>
      <w:numFmt w:val="bullet"/>
      <w:lvlText w:val="o"/>
      <w:lvlJc w:val="left"/>
      <w:pPr>
        <w:ind w:left="1800" w:hanging="360"/>
      </w:pPr>
      <w:rPr>
        <w:rFonts w:ascii="Courier New" w:hAnsi="Courier New" w:hint="default"/>
      </w:rPr>
    </w:lvl>
    <w:lvl w:ilvl="2" w:tplc="4286A380">
      <w:start w:val="1"/>
      <w:numFmt w:val="bullet"/>
      <w:lvlText w:val=""/>
      <w:lvlJc w:val="left"/>
      <w:pPr>
        <w:ind w:left="2520" w:hanging="360"/>
      </w:pPr>
      <w:rPr>
        <w:rFonts w:ascii="Wingdings" w:hAnsi="Wingdings" w:hint="default"/>
      </w:rPr>
    </w:lvl>
    <w:lvl w:ilvl="3" w:tplc="E1087924">
      <w:start w:val="1"/>
      <w:numFmt w:val="bullet"/>
      <w:lvlText w:val=""/>
      <w:lvlJc w:val="left"/>
      <w:pPr>
        <w:ind w:left="3240" w:hanging="360"/>
      </w:pPr>
      <w:rPr>
        <w:rFonts w:ascii="Symbol" w:hAnsi="Symbol" w:hint="default"/>
      </w:rPr>
    </w:lvl>
    <w:lvl w:ilvl="4" w:tplc="FF341ADA">
      <w:start w:val="1"/>
      <w:numFmt w:val="bullet"/>
      <w:lvlText w:val="o"/>
      <w:lvlJc w:val="left"/>
      <w:pPr>
        <w:ind w:left="3960" w:hanging="360"/>
      </w:pPr>
      <w:rPr>
        <w:rFonts w:ascii="Courier New" w:hAnsi="Courier New" w:hint="default"/>
      </w:rPr>
    </w:lvl>
    <w:lvl w:ilvl="5" w:tplc="A558BE96">
      <w:start w:val="1"/>
      <w:numFmt w:val="bullet"/>
      <w:lvlText w:val=""/>
      <w:lvlJc w:val="left"/>
      <w:pPr>
        <w:ind w:left="4680" w:hanging="360"/>
      </w:pPr>
      <w:rPr>
        <w:rFonts w:ascii="Wingdings" w:hAnsi="Wingdings" w:hint="default"/>
      </w:rPr>
    </w:lvl>
    <w:lvl w:ilvl="6" w:tplc="FA34351C">
      <w:start w:val="1"/>
      <w:numFmt w:val="bullet"/>
      <w:lvlText w:val=""/>
      <w:lvlJc w:val="left"/>
      <w:pPr>
        <w:ind w:left="5400" w:hanging="360"/>
      </w:pPr>
      <w:rPr>
        <w:rFonts w:ascii="Symbol" w:hAnsi="Symbol" w:hint="default"/>
      </w:rPr>
    </w:lvl>
    <w:lvl w:ilvl="7" w:tplc="C75A73A0">
      <w:start w:val="1"/>
      <w:numFmt w:val="bullet"/>
      <w:lvlText w:val="o"/>
      <w:lvlJc w:val="left"/>
      <w:pPr>
        <w:ind w:left="6120" w:hanging="360"/>
      </w:pPr>
      <w:rPr>
        <w:rFonts w:ascii="Courier New" w:hAnsi="Courier New" w:hint="default"/>
      </w:rPr>
    </w:lvl>
    <w:lvl w:ilvl="8" w:tplc="611CE9E4">
      <w:start w:val="1"/>
      <w:numFmt w:val="bullet"/>
      <w:lvlText w:val=""/>
      <w:lvlJc w:val="left"/>
      <w:pPr>
        <w:ind w:left="6840" w:hanging="360"/>
      </w:pPr>
      <w:rPr>
        <w:rFonts w:ascii="Wingdings" w:hAnsi="Wingdings" w:hint="default"/>
      </w:rPr>
    </w:lvl>
  </w:abstractNum>
  <w:abstractNum w:abstractNumId="26" w15:restartNumberingAfterBreak="0">
    <w:nsid w:val="4AA90081"/>
    <w:multiLevelType w:val="hybridMultilevel"/>
    <w:tmpl w:val="21366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935AF3"/>
    <w:multiLevelType w:val="hybridMultilevel"/>
    <w:tmpl w:val="E6E20D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4E29303E"/>
    <w:multiLevelType w:val="hybridMultilevel"/>
    <w:tmpl w:val="0A1E84B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15:restartNumberingAfterBreak="0">
    <w:nsid w:val="4F0A7360"/>
    <w:multiLevelType w:val="hybridMultilevel"/>
    <w:tmpl w:val="EA7AE400"/>
    <w:lvl w:ilvl="0" w:tplc="7158B68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67C1600"/>
    <w:multiLevelType w:val="hybridMultilevel"/>
    <w:tmpl w:val="6792A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B1F0345"/>
    <w:multiLevelType w:val="hybridMultilevel"/>
    <w:tmpl w:val="139A445C"/>
    <w:lvl w:ilvl="0" w:tplc="BC5A7774">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5C3B1882"/>
    <w:multiLevelType w:val="hybridMultilevel"/>
    <w:tmpl w:val="EECCA754"/>
    <w:lvl w:ilvl="0" w:tplc="FB2C598A">
      <w:start w:val="1"/>
      <w:numFmt w:val="decimal"/>
      <w:lvlText w:val="%1."/>
      <w:legacy w:legacy="1" w:legacySpace="0" w:legacyIndent="360"/>
      <w:lvlJc w:val="left"/>
      <w:rPr>
        <w:rFonts w:ascii="Arial" w:hAnsi="Arial" w:cs="Arial" w:hint="default"/>
      </w:rPr>
    </w:lvl>
    <w:lvl w:ilvl="1" w:tplc="5F5CE850">
      <w:numFmt w:val="decimal"/>
      <w:lvlText w:val=""/>
      <w:lvlJc w:val="left"/>
    </w:lvl>
    <w:lvl w:ilvl="2" w:tplc="C542FDC6">
      <w:numFmt w:val="decimal"/>
      <w:lvlText w:val=""/>
      <w:lvlJc w:val="left"/>
    </w:lvl>
    <w:lvl w:ilvl="3" w:tplc="4AA05210">
      <w:numFmt w:val="decimal"/>
      <w:lvlText w:val=""/>
      <w:lvlJc w:val="left"/>
    </w:lvl>
    <w:lvl w:ilvl="4" w:tplc="93A81504">
      <w:numFmt w:val="decimal"/>
      <w:lvlText w:val=""/>
      <w:lvlJc w:val="left"/>
    </w:lvl>
    <w:lvl w:ilvl="5" w:tplc="8B76916A">
      <w:numFmt w:val="decimal"/>
      <w:lvlText w:val=""/>
      <w:lvlJc w:val="left"/>
    </w:lvl>
    <w:lvl w:ilvl="6" w:tplc="1CE2693A">
      <w:numFmt w:val="decimal"/>
      <w:lvlText w:val=""/>
      <w:lvlJc w:val="left"/>
    </w:lvl>
    <w:lvl w:ilvl="7" w:tplc="69DCA3DE">
      <w:numFmt w:val="decimal"/>
      <w:lvlText w:val=""/>
      <w:lvlJc w:val="left"/>
    </w:lvl>
    <w:lvl w:ilvl="8" w:tplc="0106B148">
      <w:numFmt w:val="decimal"/>
      <w:lvlText w:val=""/>
      <w:lvlJc w:val="left"/>
    </w:lvl>
  </w:abstractNum>
  <w:abstractNum w:abstractNumId="33" w15:restartNumberingAfterBreak="0">
    <w:nsid w:val="687E691C"/>
    <w:multiLevelType w:val="hybridMultilevel"/>
    <w:tmpl w:val="4A5ABE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68B651A2"/>
    <w:multiLevelType w:val="hybridMultilevel"/>
    <w:tmpl w:val="EECCA754"/>
    <w:lvl w:ilvl="0" w:tplc="2C8E920E">
      <w:start w:val="1"/>
      <w:numFmt w:val="decimal"/>
      <w:lvlText w:val="%1."/>
      <w:legacy w:legacy="1" w:legacySpace="0" w:legacyIndent="360"/>
      <w:lvlJc w:val="left"/>
      <w:rPr>
        <w:rFonts w:ascii="Arial" w:hAnsi="Arial" w:cs="Arial" w:hint="default"/>
      </w:rPr>
    </w:lvl>
    <w:lvl w:ilvl="1" w:tplc="AB94CFF6">
      <w:numFmt w:val="decimal"/>
      <w:lvlText w:val=""/>
      <w:lvlJc w:val="left"/>
    </w:lvl>
    <w:lvl w:ilvl="2" w:tplc="A8CE9BD0">
      <w:numFmt w:val="decimal"/>
      <w:lvlText w:val=""/>
      <w:lvlJc w:val="left"/>
    </w:lvl>
    <w:lvl w:ilvl="3" w:tplc="0952F158">
      <w:numFmt w:val="decimal"/>
      <w:lvlText w:val=""/>
      <w:lvlJc w:val="left"/>
    </w:lvl>
    <w:lvl w:ilvl="4" w:tplc="545807B4">
      <w:numFmt w:val="decimal"/>
      <w:lvlText w:val=""/>
      <w:lvlJc w:val="left"/>
    </w:lvl>
    <w:lvl w:ilvl="5" w:tplc="E6E45B64">
      <w:numFmt w:val="decimal"/>
      <w:lvlText w:val=""/>
      <w:lvlJc w:val="left"/>
    </w:lvl>
    <w:lvl w:ilvl="6" w:tplc="65389D26">
      <w:numFmt w:val="decimal"/>
      <w:lvlText w:val=""/>
      <w:lvlJc w:val="left"/>
    </w:lvl>
    <w:lvl w:ilvl="7" w:tplc="29B427C2">
      <w:numFmt w:val="decimal"/>
      <w:lvlText w:val=""/>
      <w:lvlJc w:val="left"/>
    </w:lvl>
    <w:lvl w:ilvl="8" w:tplc="A8C648E8">
      <w:numFmt w:val="decimal"/>
      <w:lvlText w:val=""/>
      <w:lvlJc w:val="left"/>
    </w:lvl>
  </w:abstractNum>
  <w:abstractNum w:abstractNumId="35" w15:restartNumberingAfterBreak="0">
    <w:nsid w:val="7754196A"/>
    <w:multiLevelType w:val="hybridMultilevel"/>
    <w:tmpl w:val="575E4D50"/>
    <w:lvl w:ilvl="0" w:tplc="61CA0C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8C47FB"/>
    <w:multiLevelType w:val="hybridMultilevel"/>
    <w:tmpl w:val="EB907368"/>
    <w:lvl w:ilvl="0" w:tplc="E1D40CE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BD203ED"/>
    <w:multiLevelType w:val="hybridMultilevel"/>
    <w:tmpl w:val="9BCA2654"/>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ECC39D1"/>
    <w:multiLevelType w:val="hybridMultilevel"/>
    <w:tmpl w:val="59C89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015600">
    <w:abstractNumId w:val="2"/>
  </w:num>
  <w:num w:numId="2" w16cid:durableId="2058507044">
    <w:abstractNumId w:val="34"/>
  </w:num>
  <w:num w:numId="3" w16cid:durableId="1836606973">
    <w:abstractNumId w:val="11"/>
  </w:num>
  <w:num w:numId="4" w16cid:durableId="76876419">
    <w:abstractNumId w:val="32"/>
  </w:num>
  <w:num w:numId="5" w16cid:durableId="2096201060">
    <w:abstractNumId w:val="15"/>
  </w:num>
  <w:num w:numId="6" w16cid:durableId="2049992929">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55692778">
    <w:abstractNumId w:val="6"/>
  </w:num>
  <w:num w:numId="8" w16cid:durableId="2085494726">
    <w:abstractNumId w:val="38"/>
  </w:num>
  <w:num w:numId="9" w16cid:durableId="629291046">
    <w:abstractNumId w:val="3"/>
  </w:num>
  <w:num w:numId="10" w16cid:durableId="1868324681">
    <w:abstractNumId w:val="21"/>
  </w:num>
  <w:num w:numId="11" w16cid:durableId="1033389070">
    <w:abstractNumId w:val="1"/>
  </w:num>
  <w:num w:numId="12" w16cid:durableId="1226645418">
    <w:abstractNumId w:val="28"/>
  </w:num>
  <w:num w:numId="13" w16cid:durableId="247470535">
    <w:abstractNumId w:val="31"/>
  </w:num>
  <w:num w:numId="14" w16cid:durableId="1015497619">
    <w:abstractNumId w:val="4"/>
  </w:num>
  <w:num w:numId="15" w16cid:durableId="374742497">
    <w:abstractNumId w:val="26"/>
  </w:num>
  <w:num w:numId="16" w16cid:durableId="1446345283">
    <w:abstractNumId w:val="5"/>
  </w:num>
  <w:num w:numId="17" w16cid:durableId="8917888">
    <w:abstractNumId w:val="35"/>
  </w:num>
  <w:num w:numId="18" w16cid:durableId="269551297">
    <w:abstractNumId w:val="22"/>
  </w:num>
  <w:num w:numId="19" w16cid:durableId="1964114708">
    <w:abstractNumId w:val="36"/>
  </w:num>
  <w:num w:numId="20" w16cid:durableId="896664565">
    <w:abstractNumId w:val="37"/>
  </w:num>
  <w:num w:numId="21" w16cid:durableId="2031837518">
    <w:abstractNumId w:val="19"/>
  </w:num>
  <w:num w:numId="22" w16cid:durableId="426199059">
    <w:abstractNumId w:val="27"/>
  </w:num>
  <w:num w:numId="23" w16cid:durableId="1829705733">
    <w:abstractNumId w:val="30"/>
  </w:num>
  <w:num w:numId="24" w16cid:durableId="278924300">
    <w:abstractNumId w:val="17"/>
  </w:num>
  <w:num w:numId="25" w16cid:durableId="1961760955">
    <w:abstractNumId w:val="0"/>
  </w:num>
  <w:num w:numId="26" w16cid:durableId="236211204">
    <w:abstractNumId w:val="20"/>
  </w:num>
  <w:num w:numId="27" w16cid:durableId="1740595172">
    <w:abstractNumId w:val="18"/>
  </w:num>
  <w:num w:numId="28" w16cid:durableId="974143572">
    <w:abstractNumId w:val="8"/>
  </w:num>
  <w:num w:numId="29" w16cid:durableId="1375887270">
    <w:abstractNumId w:val="9"/>
  </w:num>
  <w:num w:numId="30" w16cid:durableId="355189">
    <w:abstractNumId w:val="14"/>
  </w:num>
  <w:num w:numId="31" w16cid:durableId="1688100156">
    <w:abstractNumId w:val="1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183980586">
    <w:abstractNumId w:val="7"/>
  </w:num>
  <w:num w:numId="33" w16cid:durableId="561528504">
    <w:abstractNumId w:val="33"/>
  </w:num>
  <w:num w:numId="34" w16cid:durableId="24722068">
    <w:abstractNumId w:val="29"/>
  </w:num>
  <w:num w:numId="35" w16cid:durableId="1677002900">
    <w:abstractNumId w:val="16"/>
  </w:num>
  <w:num w:numId="36" w16cid:durableId="1353997040">
    <w:abstractNumId w:val="23"/>
  </w:num>
  <w:num w:numId="37" w16cid:durableId="754086277">
    <w:abstractNumId w:val="13"/>
  </w:num>
  <w:num w:numId="38" w16cid:durableId="671875798">
    <w:abstractNumId w:val="24"/>
  </w:num>
  <w:num w:numId="39" w16cid:durableId="1927835855">
    <w:abstractNumId w:val="12"/>
  </w:num>
  <w:num w:numId="40" w16cid:durableId="2025284067">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aula Henderson">
    <w15:presenceInfo w15:providerId="AD" w15:userId="S::paula.henderson@northumbria.ac.uk::3c0f9887-0a2b-4561-a212-d300ccdbc7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rE0NzAwtjA1sjAwNjVU0lEKTi0uzszPAykwqwUAxN3G6SwAAAA="/>
    <w:docVar w:name="paperpile-doc-id" w:val="K268X528M918R629"/>
    <w:docVar w:name="paperpile-doc-name" w:val="Assignment 1 Presentation FINAL.docx"/>
  </w:docVars>
  <w:rsids>
    <w:rsidRoot w:val="00435A20"/>
    <w:rsid w:val="000011A3"/>
    <w:rsid w:val="00005E1C"/>
    <w:rsid w:val="00010B72"/>
    <w:rsid w:val="000114AC"/>
    <w:rsid w:val="000147FD"/>
    <w:rsid w:val="00020D1E"/>
    <w:rsid w:val="00021205"/>
    <w:rsid w:val="0002347F"/>
    <w:rsid w:val="00034568"/>
    <w:rsid w:val="000361D1"/>
    <w:rsid w:val="0003629B"/>
    <w:rsid w:val="00037198"/>
    <w:rsid w:val="00050491"/>
    <w:rsid w:val="00050781"/>
    <w:rsid w:val="00052AFC"/>
    <w:rsid w:val="000551B2"/>
    <w:rsid w:val="0005522C"/>
    <w:rsid w:val="00055FCB"/>
    <w:rsid w:val="00067918"/>
    <w:rsid w:val="00072359"/>
    <w:rsid w:val="00072A3C"/>
    <w:rsid w:val="000734AC"/>
    <w:rsid w:val="000751B0"/>
    <w:rsid w:val="00076CD4"/>
    <w:rsid w:val="00081A62"/>
    <w:rsid w:val="000842C4"/>
    <w:rsid w:val="00084522"/>
    <w:rsid w:val="0008511F"/>
    <w:rsid w:val="000862B7"/>
    <w:rsid w:val="000869E5"/>
    <w:rsid w:val="00091465"/>
    <w:rsid w:val="0009191A"/>
    <w:rsid w:val="0009250C"/>
    <w:rsid w:val="000A0ECE"/>
    <w:rsid w:val="000A2972"/>
    <w:rsid w:val="000A4753"/>
    <w:rsid w:val="000A47C7"/>
    <w:rsid w:val="000A49DF"/>
    <w:rsid w:val="000A670E"/>
    <w:rsid w:val="000A680F"/>
    <w:rsid w:val="000B0112"/>
    <w:rsid w:val="000C0510"/>
    <w:rsid w:val="000C5FD4"/>
    <w:rsid w:val="000C6CDA"/>
    <w:rsid w:val="000D222E"/>
    <w:rsid w:val="000D27CB"/>
    <w:rsid w:val="000D36C5"/>
    <w:rsid w:val="000D46F1"/>
    <w:rsid w:val="000D52C0"/>
    <w:rsid w:val="000D5565"/>
    <w:rsid w:val="000D63B8"/>
    <w:rsid w:val="000D713E"/>
    <w:rsid w:val="000E1FB5"/>
    <w:rsid w:val="000E2603"/>
    <w:rsid w:val="000E2F62"/>
    <w:rsid w:val="000E33F0"/>
    <w:rsid w:val="000E3DD5"/>
    <w:rsid w:val="000E6528"/>
    <w:rsid w:val="000E796A"/>
    <w:rsid w:val="000F1C49"/>
    <w:rsid w:val="000F26EF"/>
    <w:rsid w:val="000F3471"/>
    <w:rsid w:val="000F44CE"/>
    <w:rsid w:val="000F612E"/>
    <w:rsid w:val="000F623B"/>
    <w:rsid w:val="000F77C2"/>
    <w:rsid w:val="000F7DB4"/>
    <w:rsid w:val="00103E69"/>
    <w:rsid w:val="00113E6B"/>
    <w:rsid w:val="0011583D"/>
    <w:rsid w:val="00116A4A"/>
    <w:rsid w:val="001204FA"/>
    <w:rsid w:val="00121C72"/>
    <w:rsid w:val="00122421"/>
    <w:rsid w:val="001228A3"/>
    <w:rsid w:val="00122E4B"/>
    <w:rsid w:val="0012527A"/>
    <w:rsid w:val="0012683A"/>
    <w:rsid w:val="00130F59"/>
    <w:rsid w:val="0013194D"/>
    <w:rsid w:val="001343C1"/>
    <w:rsid w:val="00135CA0"/>
    <w:rsid w:val="001371D0"/>
    <w:rsid w:val="00142451"/>
    <w:rsid w:val="001506FD"/>
    <w:rsid w:val="001565B6"/>
    <w:rsid w:val="00157D38"/>
    <w:rsid w:val="001611E5"/>
    <w:rsid w:val="001635F9"/>
    <w:rsid w:val="00166A68"/>
    <w:rsid w:val="001707A9"/>
    <w:rsid w:val="0017159A"/>
    <w:rsid w:val="00173676"/>
    <w:rsid w:val="001738BF"/>
    <w:rsid w:val="0017462D"/>
    <w:rsid w:val="00184F3B"/>
    <w:rsid w:val="00185B1F"/>
    <w:rsid w:val="001916AE"/>
    <w:rsid w:val="00191C41"/>
    <w:rsid w:val="00191D0E"/>
    <w:rsid w:val="00194BEE"/>
    <w:rsid w:val="00197C64"/>
    <w:rsid w:val="001A1528"/>
    <w:rsid w:val="001A2210"/>
    <w:rsid w:val="001A43B9"/>
    <w:rsid w:val="001A691B"/>
    <w:rsid w:val="001A74C5"/>
    <w:rsid w:val="001A75E9"/>
    <w:rsid w:val="001A7BC1"/>
    <w:rsid w:val="001B0490"/>
    <w:rsid w:val="001B1841"/>
    <w:rsid w:val="001B424E"/>
    <w:rsid w:val="001B60CE"/>
    <w:rsid w:val="001B7DBA"/>
    <w:rsid w:val="001C08E3"/>
    <w:rsid w:val="001C1FE2"/>
    <w:rsid w:val="001C4D02"/>
    <w:rsid w:val="001C7220"/>
    <w:rsid w:val="001D1761"/>
    <w:rsid w:val="001D1880"/>
    <w:rsid w:val="001D6ADF"/>
    <w:rsid w:val="001D71F2"/>
    <w:rsid w:val="001D735F"/>
    <w:rsid w:val="001E1552"/>
    <w:rsid w:val="001E514C"/>
    <w:rsid w:val="001E51D2"/>
    <w:rsid w:val="001E57F6"/>
    <w:rsid w:val="001E6B44"/>
    <w:rsid w:val="001E7D34"/>
    <w:rsid w:val="001F66B1"/>
    <w:rsid w:val="0020005B"/>
    <w:rsid w:val="00200553"/>
    <w:rsid w:val="00200B0C"/>
    <w:rsid w:val="00200B1E"/>
    <w:rsid w:val="00202F5A"/>
    <w:rsid w:val="00203FAC"/>
    <w:rsid w:val="00207340"/>
    <w:rsid w:val="002113D3"/>
    <w:rsid w:val="0021480C"/>
    <w:rsid w:val="00214B10"/>
    <w:rsid w:val="00222317"/>
    <w:rsid w:val="002279E2"/>
    <w:rsid w:val="00227A45"/>
    <w:rsid w:val="00232448"/>
    <w:rsid w:val="00236BD5"/>
    <w:rsid w:val="0023722B"/>
    <w:rsid w:val="00237CD8"/>
    <w:rsid w:val="002417FD"/>
    <w:rsid w:val="00256C97"/>
    <w:rsid w:val="00264654"/>
    <w:rsid w:val="002655CE"/>
    <w:rsid w:val="0026740A"/>
    <w:rsid w:val="00270352"/>
    <w:rsid w:val="0027042A"/>
    <w:rsid w:val="00271C34"/>
    <w:rsid w:val="00271E0C"/>
    <w:rsid w:val="002735E2"/>
    <w:rsid w:val="00281AD4"/>
    <w:rsid w:val="002825CF"/>
    <w:rsid w:val="00286FFA"/>
    <w:rsid w:val="00290EF7"/>
    <w:rsid w:val="002930FF"/>
    <w:rsid w:val="00293DE3"/>
    <w:rsid w:val="00293F6B"/>
    <w:rsid w:val="00297444"/>
    <w:rsid w:val="002A2791"/>
    <w:rsid w:val="002A41D9"/>
    <w:rsid w:val="002A5217"/>
    <w:rsid w:val="002A5836"/>
    <w:rsid w:val="002A5DCE"/>
    <w:rsid w:val="002A686C"/>
    <w:rsid w:val="002A687C"/>
    <w:rsid w:val="002B5D62"/>
    <w:rsid w:val="002B6742"/>
    <w:rsid w:val="002C0254"/>
    <w:rsid w:val="002C0D70"/>
    <w:rsid w:val="002C2D88"/>
    <w:rsid w:val="002C5DC9"/>
    <w:rsid w:val="002C791A"/>
    <w:rsid w:val="002D154D"/>
    <w:rsid w:val="002D1DD8"/>
    <w:rsid w:val="002D3C59"/>
    <w:rsid w:val="002D6036"/>
    <w:rsid w:val="002D75CD"/>
    <w:rsid w:val="002E00A7"/>
    <w:rsid w:val="002E16D6"/>
    <w:rsid w:val="002E1983"/>
    <w:rsid w:val="002E428D"/>
    <w:rsid w:val="002E4605"/>
    <w:rsid w:val="002E4C5E"/>
    <w:rsid w:val="002E6D75"/>
    <w:rsid w:val="002F4018"/>
    <w:rsid w:val="002F41B0"/>
    <w:rsid w:val="002F45D9"/>
    <w:rsid w:val="002F4BDD"/>
    <w:rsid w:val="002F6871"/>
    <w:rsid w:val="0030100E"/>
    <w:rsid w:val="003044CF"/>
    <w:rsid w:val="00306926"/>
    <w:rsid w:val="00306C59"/>
    <w:rsid w:val="003077DB"/>
    <w:rsid w:val="00310C1D"/>
    <w:rsid w:val="00311631"/>
    <w:rsid w:val="00311C5F"/>
    <w:rsid w:val="00313A60"/>
    <w:rsid w:val="00315632"/>
    <w:rsid w:val="003201F2"/>
    <w:rsid w:val="003226B9"/>
    <w:rsid w:val="0032356F"/>
    <w:rsid w:val="00324237"/>
    <w:rsid w:val="00330458"/>
    <w:rsid w:val="00330ED9"/>
    <w:rsid w:val="00331EC3"/>
    <w:rsid w:val="00332F2E"/>
    <w:rsid w:val="00333BCC"/>
    <w:rsid w:val="00335234"/>
    <w:rsid w:val="003404AD"/>
    <w:rsid w:val="00340919"/>
    <w:rsid w:val="003411AA"/>
    <w:rsid w:val="003462CB"/>
    <w:rsid w:val="00350BDF"/>
    <w:rsid w:val="00351F40"/>
    <w:rsid w:val="00351FEE"/>
    <w:rsid w:val="00353E3A"/>
    <w:rsid w:val="0035567F"/>
    <w:rsid w:val="00355B72"/>
    <w:rsid w:val="00356201"/>
    <w:rsid w:val="00356D3B"/>
    <w:rsid w:val="00361713"/>
    <w:rsid w:val="00362D96"/>
    <w:rsid w:val="003634F2"/>
    <w:rsid w:val="00364965"/>
    <w:rsid w:val="00364F2A"/>
    <w:rsid w:val="00366602"/>
    <w:rsid w:val="00367BCF"/>
    <w:rsid w:val="003706CA"/>
    <w:rsid w:val="00374472"/>
    <w:rsid w:val="0037552F"/>
    <w:rsid w:val="0037574F"/>
    <w:rsid w:val="0037639F"/>
    <w:rsid w:val="003763AC"/>
    <w:rsid w:val="00377501"/>
    <w:rsid w:val="00380693"/>
    <w:rsid w:val="00381331"/>
    <w:rsid w:val="00382019"/>
    <w:rsid w:val="00385840"/>
    <w:rsid w:val="00385D76"/>
    <w:rsid w:val="00394D2B"/>
    <w:rsid w:val="00396D8D"/>
    <w:rsid w:val="003A065F"/>
    <w:rsid w:val="003A3C9C"/>
    <w:rsid w:val="003A5AA3"/>
    <w:rsid w:val="003A6791"/>
    <w:rsid w:val="003A6A5C"/>
    <w:rsid w:val="003B0EEC"/>
    <w:rsid w:val="003B2FF5"/>
    <w:rsid w:val="003B5877"/>
    <w:rsid w:val="003B792D"/>
    <w:rsid w:val="003C39C4"/>
    <w:rsid w:val="003C7798"/>
    <w:rsid w:val="003C7D8E"/>
    <w:rsid w:val="003D0B26"/>
    <w:rsid w:val="003D0C1D"/>
    <w:rsid w:val="003D2F9C"/>
    <w:rsid w:val="003D4212"/>
    <w:rsid w:val="003D468B"/>
    <w:rsid w:val="003D5F25"/>
    <w:rsid w:val="003D61B5"/>
    <w:rsid w:val="003E3F04"/>
    <w:rsid w:val="003E67A4"/>
    <w:rsid w:val="003F309E"/>
    <w:rsid w:val="003F3382"/>
    <w:rsid w:val="003F4FC7"/>
    <w:rsid w:val="003F543C"/>
    <w:rsid w:val="003F5EC8"/>
    <w:rsid w:val="00402DCF"/>
    <w:rsid w:val="00404435"/>
    <w:rsid w:val="004060B4"/>
    <w:rsid w:val="004060E0"/>
    <w:rsid w:val="004145F2"/>
    <w:rsid w:val="00416879"/>
    <w:rsid w:val="00417415"/>
    <w:rsid w:val="00424E82"/>
    <w:rsid w:val="00424F5E"/>
    <w:rsid w:val="00435064"/>
    <w:rsid w:val="00435A20"/>
    <w:rsid w:val="00446006"/>
    <w:rsid w:val="004468A8"/>
    <w:rsid w:val="00447BBB"/>
    <w:rsid w:val="0045037A"/>
    <w:rsid w:val="00450D6A"/>
    <w:rsid w:val="00452D48"/>
    <w:rsid w:val="00454103"/>
    <w:rsid w:val="00461426"/>
    <w:rsid w:val="00463EE0"/>
    <w:rsid w:val="00465018"/>
    <w:rsid w:val="00467762"/>
    <w:rsid w:val="00470DA6"/>
    <w:rsid w:val="0047130C"/>
    <w:rsid w:val="00476F02"/>
    <w:rsid w:val="00481EC3"/>
    <w:rsid w:val="00484317"/>
    <w:rsid w:val="004858A9"/>
    <w:rsid w:val="00486603"/>
    <w:rsid w:val="00491293"/>
    <w:rsid w:val="00494B47"/>
    <w:rsid w:val="004954BC"/>
    <w:rsid w:val="00497653"/>
    <w:rsid w:val="004A0EC4"/>
    <w:rsid w:val="004A1AC0"/>
    <w:rsid w:val="004A1B14"/>
    <w:rsid w:val="004A2BDA"/>
    <w:rsid w:val="004A44DD"/>
    <w:rsid w:val="004A4AA1"/>
    <w:rsid w:val="004A7E9C"/>
    <w:rsid w:val="004B178B"/>
    <w:rsid w:val="004B2BFB"/>
    <w:rsid w:val="004B32A4"/>
    <w:rsid w:val="004B481D"/>
    <w:rsid w:val="004C0230"/>
    <w:rsid w:val="004C2579"/>
    <w:rsid w:val="004C473F"/>
    <w:rsid w:val="004C75A4"/>
    <w:rsid w:val="004C7759"/>
    <w:rsid w:val="004D1A42"/>
    <w:rsid w:val="004D2EF0"/>
    <w:rsid w:val="004D385A"/>
    <w:rsid w:val="004D3FBD"/>
    <w:rsid w:val="004D48C5"/>
    <w:rsid w:val="004D5063"/>
    <w:rsid w:val="004D6E18"/>
    <w:rsid w:val="004D7B25"/>
    <w:rsid w:val="004E2685"/>
    <w:rsid w:val="004E2A68"/>
    <w:rsid w:val="004E551E"/>
    <w:rsid w:val="004E616C"/>
    <w:rsid w:val="004E6BDE"/>
    <w:rsid w:val="004F3397"/>
    <w:rsid w:val="004F3745"/>
    <w:rsid w:val="004F4370"/>
    <w:rsid w:val="004F4389"/>
    <w:rsid w:val="004F71ED"/>
    <w:rsid w:val="00500301"/>
    <w:rsid w:val="00502C1D"/>
    <w:rsid w:val="005032A0"/>
    <w:rsid w:val="00503D93"/>
    <w:rsid w:val="0050532B"/>
    <w:rsid w:val="00505E02"/>
    <w:rsid w:val="0050691F"/>
    <w:rsid w:val="00515E99"/>
    <w:rsid w:val="00517BEA"/>
    <w:rsid w:val="005255D2"/>
    <w:rsid w:val="00525AF8"/>
    <w:rsid w:val="00532A54"/>
    <w:rsid w:val="00533250"/>
    <w:rsid w:val="00533785"/>
    <w:rsid w:val="00533FC1"/>
    <w:rsid w:val="00537178"/>
    <w:rsid w:val="00542A81"/>
    <w:rsid w:val="00542B63"/>
    <w:rsid w:val="005435FD"/>
    <w:rsid w:val="00544A8A"/>
    <w:rsid w:val="00544AE9"/>
    <w:rsid w:val="005452D9"/>
    <w:rsid w:val="00545DA4"/>
    <w:rsid w:val="005469ED"/>
    <w:rsid w:val="005476A1"/>
    <w:rsid w:val="00547A4D"/>
    <w:rsid w:val="005513AA"/>
    <w:rsid w:val="005544BE"/>
    <w:rsid w:val="0055581E"/>
    <w:rsid w:val="005578CE"/>
    <w:rsid w:val="00560336"/>
    <w:rsid w:val="00564320"/>
    <w:rsid w:val="00564649"/>
    <w:rsid w:val="00564BCB"/>
    <w:rsid w:val="0056521D"/>
    <w:rsid w:val="0056743C"/>
    <w:rsid w:val="0056790D"/>
    <w:rsid w:val="0057023E"/>
    <w:rsid w:val="00571FE1"/>
    <w:rsid w:val="00572956"/>
    <w:rsid w:val="00573A4D"/>
    <w:rsid w:val="00574E30"/>
    <w:rsid w:val="00575EB3"/>
    <w:rsid w:val="0057B3A9"/>
    <w:rsid w:val="005804C9"/>
    <w:rsid w:val="00583086"/>
    <w:rsid w:val="0058490B"/>
    <w:rsid w:val="00586826"/>
    <w:rsid w:val="00586AA3"/>
    <w:rsid w:val="005916DE"/>
    <w:rsid w:val="005925D4"/>
    <w:rsid w:val="00593CF6"/>
    <w:rsid w:val="00593D84"/>
    <w:rsid w:val="00596DFB"/>
    <w:rsid w:val="00597956"/>
    <w:rsid w:val="005A0477"/>
    <w:rsid w:val="005A0FB6"/>
    <w:rsid w:val="005A195A"/>
    <w:rsid w:val="005A2C12"/>
    <w:rsid w:val="005A449E"/>
    <w:rsid w:val="005A48CB"/>
    <w:rsid w:val="005A7C02"/>
    <w:rsid w:val="005B2C2A"/>
    <w:rsid w:val="005B3519"/>
    <w:rsid w:val="005B5E40"/>
    <w:rsid w:val="005C19BF"/>
    <w:rsid w:val="005C3891"/>
    <w:rsid w:val="005C39A5"/>
    <w:rsid w:val="005C63FB"/>
    <w:rsid w:val="005D0FD3"/>
    <w:rsid w:val="005D19F4"/>
    <w:rsid w:val="005D1B69"/>
    <w:rsid w:val="005D1D91"/>
    <w:rsid w:val="005D3023"/>
    <w:rsid w:val="005D3B48"/>
    <w:rsid w:val="005D4246"/>
    <w:rsid w:val="005E03DC"/>
    <w:rsid w:val="005E104C"/>
    <w:rsid w:val="005E27C1"/>
    <w:rsid w:val="005E5EF3"/>
    <w:rsid w:val="005F20B0"/>
    <w:rsid w:val="005F4FE8"/>
    <w:rsid w:val="005F75B0"/>
    <w:rsid w:val="006001D4"/>
    <w:rsid w:val="00603D4C"/>
    <w:rsid w:val="00604C11"/>
    <w:rsid w:val="00604EFE"/>
    <w:rsid w:val="006073B7"/>
    <w:rsid w:val="00613EBC"/>
    <w:rsid w:val="00614B5E"/>
    <w:rsid w:val="0061663E"/>
    <w:rsid w:val="00616A13"/>
    <w:rsid w:val="006174E1"/>
    <w:rsid w:val="00623730"/>
    <w:rsid w:val="00624068"/>
    <w:rsid w:val="00624108"/>
    <w:rsid w:val="00624B7D"/>
    <w:rsid w:val="00630992"/>
    <w:rsid w:val="00633570"/>
    <w:rsid w:val="00635C54"/>
    <w:rsid w:val="00637616"/>
    <w:rsid w:val="00637B05"/>
    <w:rsid w:val="006414E1"/>
    <w:rsid w:val="00641857"/>
    <w:rsid w:val="00642A1C"/>
    <w:rsid w:val="00642BD5"/>
    <w:rsid w:val="00645F40"/>
    <w:rsid w:val="006468D6"/>
    <w:rsid w:val="006524C4"/>
    <w:rsid w:val="00652628"/>
    <w:rsid w:val="00652688"/>
    <w:rsid w:val="006528A1"/>
    <w:rsid w:val="00653606"/>
    <w:rsid w:val="00653A50"/>
    <w:rsid w:val="00654875"/>
    <w:rsid w:val="00655DE2"/>
    <w:rsid w:val="00655E10"/>
    <w:rsid w:val="006608B3"/>
    <w:rsid w:val="00661199"/>
    <w:rsid w:val="00662A75"/>
    <w:rsid w:val="006630E1"/>
    <w:rsid w:val="00664AF0"/>
    <w:rsid w:val="0066544A"/>
    <w:rsid w:val="006656DB"/>
    <w:rsid w:val="006662D1"/>
    <w:rsid w:val="006736F4"/>
    <w:rsid w:val="00676190"/>
    <w:rsid w:val="006767C5"/>
    <w:rsid w:val="006805B6"/>
    <w:rsid w:val="0068131E"/>
    <w:rsid w:val="006823AA"/>
    <w:rsid w:val="00682435"/>
    <w:rsid w:val="00684320"/>
    <w:rsid w:val="006844AA"/>
    <w:rsid w:val="00686CB0"/>
    <w:rsid w:val="00690B73"/>
    <w:rsid w:val="0069109D"/>
    <w:rsid w:val="00691580"/>
    <w:rsid w:val="00691CB7"/>
    <w:rsid w:val="00691CEE"/>
    <w:rsid w:val="006A0C9A"/>
    <w:rsid w:val="006A47F3"/>
    <w:rsid w:val="006B2DCF"/>
    <w:rsid w:val="006B3FD3"/>
    <w:rsid w:val="006B589E"/>
    <w:rsid w:val="006C0143"/>
    <w:rsid w:val="006C0618"/>
    <w:rsid w:val="006C1EEC"/>
    <w:rsid w:val="006C3F91"/>
    <w:rsid w:val="006C53A8"/>
    <w:rsid w:val="006C6549"/>
    <w:rsid w:val="006C65DB"/>
    <w:rsid w:val="006C6C0A"/>
    <w:rsid w:val="006C6EE3"/>
    <w:rsid w:val="006C7C29"/>
    <w:rsid w:val="006D03E4"/>
    <w:rsid w:val="006D09A3"/>
    <w:rsid w:val="006D1956"/>
    <w:rsid w:val="006D1C05"/>
    <w:rsid w:val="006D316F"/>
    <w:rsid w:val="006D527E"/>
    <w:rsid w:val="006D6DD8"/>
    <w:rsid w:val="006D78ED"/>
    <w:rsid w:val="006E171A"/>
    <w:rsid w:val="006E34F2"/>
    <w:rsid w:val="006E3923"/>
    <w:rsid w:val="006E3AEA"/>
    <w:rsid w:val="006E5065"/>
    <w:rsid w:val="006E6A10"/>
    <w:rsid w:val="006F15C1"/>
    <w:rsid w:val="006F31A4"/>
    <w:rsid w:val="006F3DD8"/>
    <w:rsid w:val="006F699E"/>
    <w:rsid w:val="006F6FB0"/>
    <w:rsid w:val="006F79F8"/>
    <w:rsid w:val="00703FFE"/>
    <w:rsid w:val="00704B91"/>
    <w:rsid w:val="007057F9"/>
    <w:rsid w:val="00705DE1"/>
    <w:rsid w:val="00715DE4"/>
    <w:rsid w:val="00717E51"/>
    <w:rsid w:val="00720F73"/>
    <w:rsid w:val="0072251E"/>
    <w:rsid w:val="007225C7"/>
    <w:rsid w:val="007238DE"/>
    <w:rsid w:val="00724FB6"/>
    <w:rsid w:val="00725552"/>
    <w:rsid w:val="00725D29"/>
    <w:rsid w:val="00725F2A"/>
    <w:rsid w:val="00726657"/>
    <w:rsid w:val="00726DFB"/>
    <w:rsid w:val="007279E1"/>
    <w:rsid w:val="00730A33"/>
    <w:rsid w:val="00731BA5"/>
    <w:rsid w:val="007327FD"/>
    <w:rsid w:val="007338D4"/>
    <w:rsid w:val="00735CB8"/>
    <w:rsid w:val="00735E84"/>
    <w:rsid w:val="0073606F"/>
    <w:rsid w:val="00736C39"/>
    <w:rsid w:val="00740CF8"/>
    <w:rsid w:val="00741FCE"/>
    <w:rsid w:val="00742843"/>
    <w:rsid w:val="00744013"/>
    <w:rsid w:val="007452BC"/>
    <w:rsid w:val="00746A38"/>
    <w:rsid w:val="0075148A"/>
    <w:rsid w:val="0075202E"/>
    <w:rsid w:val="007555A1"/>
    <w:rsid w:val="00756281"/>
    <w:rsid w:val="007578DA"/>
    <w:rsid w:val="00760721"/>
    <w:rsid w:val="007609F0"/>
    <w:rsid w:val="00763207"/>
    <w:rsid w:val="00763D39"/>
    <w:rsid w:val="007646BB"/>
    <w:rsid w:val="00773DAE"/>
    <w:rsid w:val="00774E08"/>
    <w:rsid w:val="00776F53"/>
    <w:rsid w:val="00780806"/>
    <w:rsid w:val="00780EA0"/>
    <w:rsid w:val="00783BA5"/>
    <w:rsid w:val="00783CFA"/>
    <w:rsid w:val="00787CCF"/>
    <w:rsid w:val="00790299"/>
    <w:rsid w:val="007913FD"/>
    <w:rsid w:val="0079260F"/>
    <w:rsid w:val="0079564D"/>
    <w:rsid w:val="007A097D"/>
    <w:rsid w:val="007A1A9E"/>
    <w:rsid w:val="007B26EA"/>
    <w:rsid w:val="007B2E12"/>
    <w:rsid w:val="007B380F"/>
    <w:rsid w:val="007B5D24"/>
    <w:rsid w:val="007C194C"/>
    <w:rsid w:val="007C276C"/>
    <w:rsid w:val="007D00EB"/>
    <w:rsid w:val="007D073E"/>
    <w:rsid w:val="007D0B42"/>
    <w:rsid w:val="007D6731"/>
    <w:rsid w:val="007E1C77"/>
    <w:rsid w:val="007E2FC4"/>
    <w:rsid w:val="007E4CC4"/>
    <w:rsid w:val="007E59DC"/>
    <w:rsid w:val="007E5CBD"/>
    <w:rsid w:val="007E609E"/>
    <w:rsid w:val="007E7867"/>
    <w:rsid w:val="007F15FE"/>
    <w:rsid w:val="007F1CD5"/>
    <w:rsid w:val="007F2729"/>
    <w:rsid w:val="007F3DD1"/>
    <w:rsid w:val="007F7894"/>
    <w:rsid w:val="00800304"/>
    <w:rsid w:val="00801375"/>
    <w:rsid w:val="00803A5C"/>
    <w:rsid w:val="00811510"/>
    <w:rsid w:val="0081211D"/>
    <w:rsid w:val="00812987"/>
    <w:rsid w:val="00813059"/>
    <w:rsid w:val="00813D62"/>
    <w:rsid w:val="00821277"/>
    <w:rsid w:val="0082129A"/>
    <w:rsid w:val="008232F9"/>
    <w:rsid w:val="008234ED"/>
    <w:rsid w:val="00825099"/>
    <w:rsid w:val="008252F5"/>
    <w:rsid w:val="0082712A"/>
    <w:rsid w:val="00830033"/>
    <w:rsid w:val="00833E13"/>
    <w:rsid w:val="008409C8"/>
    <w:rsid w:val="00847C25"/>
    <w:rsid w:val="00850E8F"/>
    <w:rsid w:val="00852968"/>
    <w:rsid w:val="00853C50"/>
    <w:rsid w:val="00853F48"/>
    <w:rsid w:val="00853FC9"/>
    <w:rsid w:val="008545DE"/>
    <w:rsid w:val="008568AF"/>
    <w:rsid w:val="00861B96"/>
    <w:rsid w:val="00861E25"/>
    <w:rsid w:val="0086344B"/>
    <w:rsid w:val="00864BDB"/>
    <w:rsid w:val="0086523F"/>
    <w:rsid w:val="008656C5"/>
    <w:rsid w:val="00865B1D"/>
    <w:rsid w:val="00865C65"/>
    <w:rsid w:val="00865E86"/>
    <w:rsid w:val="00867242"/>
    <w:rsid w:val="00867A79"/>
    <w:rsid w:val="00872A6D"/>
    <w:rsid w:val="00873476"/>
    <w:rsid w:val="00887625"/>
    <w:rsid w:val="00890CC1"/>
    <w:rsid w:val="008912B4"/>
    <w:rsid w:val="0089213F"/>
    <w:rsid w:val="00892A51"/>
    <w:rsid w:val="008947A6"/>
    <w:rsid w:val="00894BBE"/>
    <w:rsid w:val="008A15C0"/>
    <w:rsid w:val="008A46BE"/>
    <w:rsid w:val="008A4DEF"/>
    <w:rsid w:val="008A6768"/>
    <w:rsid w:val="008B476C"/>
    <w:rsid w:val="008B4E62"/>
    <w:rsid w:val="008B5D14"/>
    <w:rsid w:val="008C52F9"/>
    <w:rsid w:val="008C6E8F"/>
    <w:rsid w:val="008D0215"/>
    <w:rsid w:val="008D13EE"/>
    <w:rsid w:val="008D14F3"/>
    <w:rsid w:val="008D543F"/>
    <w:rsid w:val="008D7AAA"/>
    <w:rsid w:val="008E1E89"/>
    <w:rsid w:val="008E1EA6"/>
    <w:rsid w:val="008E2242"/>
    <w:rsid w:val="008E22A6"/>
    <w:rsid w:val="008E29BE"/>
    <w:rsid w:val="008E4165"/>
    <w:rsid w:val="008E48FF"/>
    <w:rsid w:val="008E4CED"/>
    <w:rsid w:val="008E6D3D"/>
    <w:rsid w:val="008F2427"/>
    <w:rsid w:val="008F34CD"/>
    <w:rsid w:val="008F554C"/>
    <w:rsid w:val="008F5866"/>
    <w:rsid w:val="008F7D75"/>
    <w:rsid w:val="00901929"/>
    <w:rsid w:val="00901C38"/>
    <w:rsid w:val="00902A17"/>
    <w:rsid w:val="009048A8"/>
    <w:rsid w:val="0090572C"/>
    <w:rsid w:val="00905F84"/>
    <w:rsid w:val="00907426"/>
    <w:rsid w:val="0091018B"/>
    <w:rsid w:val="00911A27"/>
    <w:rsid w:val="0091292B"/>
    <w:rsid w:val="00914E54"/>
    <w:rsid w:val="0091586B"/>
    <w:rsid w:val="00916F09"/>
    <w:rsid w:val="0091717D"/>
    <w:rsid w:val="009207B5"/>
    <w:rsid w:val="00924B7F"/>
    <w:rsid w:val="00926E71"/>
    <w:rsid w:val="00935534"/>
    <w:rsid w:val="00935B37"/>
    <w:rsid w:val="00945F66"/>
    <w:rsid w:val="00950DAD"/>
    <w:rsid w:val="009510C7"/>
    <w:rsid w:val="00952F53"/>
    <w:rsid w:val="0095387F"/>
    <w:rsid w:val="0095439E"/>
    <w:rsid w:val="00955A41"/>
    <w:rsid w:val="009618FF"/>
    <w:rsid w:val="00963590"/>
    <w:rsid w:val="009672C1"/>
    <w:rsid w:val="00967691"/>
    <w:rsid w:val="00970BDC"/>
    <w:rsid w:val="00975C8C"/>
    <w:rsid w:val="00977837"/>
    <w:rsid w:val="009804F9"/>
    <w:rsid w:val="0098213A"/>
    <w:rsid w:val="00982886"/>
    <w:rsid w:val="009845A9"/>
    <w:rsid w:val="00985E88"/>
    <w:rsid w:val="00986C3B"/>
    <w:rsid w:val="00994366"/>
    <w:rsid w:val="00994FA3"/>
    <w:rsid w:val="009A1B7E"/>
    <w:rsid w:val="009A39E4"/>
    <w:rsid w:val="009A5207"/>
    <w:rsid w:val="009B018E"/>
    <w:rsid w:val="009B1E60"/>
    <w:rsid w:val="009B55A0"/>
    <w:rsid w:val="009B59FB"/>
    <w:rsid w:val="009B6474"/>
    <w:rsid w:val="009B64FE"/>
    <w:rsid w:val="009B700E"/>
    <w:rsid w:val="009B7741"/>
    <w:rsid w:val="009C0632"/>
    <w:rsid w:val="009C1187"/>
    <w:rsid w:val="009C59B0"/>
    <w:rsid w:val="009D15E8"/>
    <w:rsid w:val="009D16FA"/>
    <w:rsid w:val="009D2289"/>
    <w:rsid w:val="009D44C4"/>
    <w:rsid w:val="009D6793"/>
    <w:rsid w:val="009D68B2"/>
    <w:rsid w:val="009E24D1"/>
    <w:rsid w:val="009E2500"/>
    <w:rsid w:val="009E5E22"/>
    <w:rsid w:val="009E6BDE"/>
    <w:rsid w:val="009E7C74"/>
    <w:rsid w:val="009F2BDA"/>
    <w:rsid w:val="009F4090"/>
    <w:rsid w:val="009F54EF"/>
    <w:rsid w:val="00A010B6"/>
    <w:rsid w:val="00A013CB"/>
    <w:rsid w:val="00A0235E"/>
    <w:rsid w:val="00A049C5"/>
    <w:rsid w:val="00A10075"/>
    <w:rsid w:val="00A12F9C"/>
    <w:rsid w:val="00A12FFD"/>
    <w:rsid w:val="00A16E5F"/>
    <w:rsid w:val="00A173FC"/>
    <w:rsid w:val="00A20222"/>
    <w:rsid w:val="00A20CBB"/>
    <w:rsid w:val="00A25C9C"/>
    <w:rsid w:val="00A26D39"/>
    <w:rsid w:val="00A30DFE"/>
    <w:rsid w:val="00A31358"/>
    <w:rsid w:val="00A33B39"/>
    <w:rsid w:val="00A340BC"/>
    <w:rsid w:val="00A35A45"/>
    <w:rsid w:val="00A37592"/>
    <w:rsid w:val="00A45440"/>
    <w:rsid w:val="00A45A82"/>
    <w:rsid w:val="00A47351"/>
    <w:rsid w:val="00A4743E"/>
    <w:rsid w:val="00A5298C"/>
    <w:rsid w:val="00A637BD"/>
    <w:rsid w:val="00A6422D"/>
    <w:rsid w:val="00A65DD8"/>
    <w:rsid w:val="00A6755B"/>
    <w:rsid w:val="00A67C32"/>
    <w:rsid w:val="00A71637"/>
    <w:rsid w:val="00A725EF"/>
    <w:rsid w:val="00A74A92"/>
    <w:rsid w:val="00A74FEA"/>
    <w:rsid w:val="00A758B5"/>
    <w:rsid w:val="00A84E67"/>
    <w:rsid w:val="00A94016"/>
    <w:rsid w:val="00AA0B10"/>
    <w:rsid w:val="00AA1EB2"/>
    <w:rsid w:val="00AA484D"/>
    <w:rsid w:val="00AA643B"/>
    <w:rsid w:val="00AA6D86"/>
    <w:rsid w:val="00AA6E15"/>
    <w:rsid w:val="00AA7FCC"/>
    <w:rsid w:val="00AB1546"/>
    <w:rsid w:val="00AB16BB"/>
    <w:rsid w:val="00AB5C14"/>
    <w:rsid w:val="00AB6E45"/>
    <w:rsid w:val="00AB79F3"/>
    <w:rsid w:val="00AC0CA0"/>
    <w:rsid w:val="00AC2A78"/>
    <w:rsid w:val="00AC35BA"/>
    <w:rsid w:val="00AC5ABC"/>
    <w:rsid w:val="00AD165E"/>
    <w:rsid w:val="00AD2CF1"/>
    <w:rsid w:val="00AE0096"/>
    <w:rsid w:val="00AE024B"/>
    <w:rsid w:val="00AE1AE5"/>
    <w:rsid w:val="00AE542D"/>
    <w:rsid w:val="00AF1667"/>
    <w:rsid w:val="00AF4129"/>
    <w:rsid w:val="00AF7EC9"/>
    <w:rsid w:val="00B00288"/>
    <w:rsid w:val="00B0076A"/>
    <w:rsid w:val="00B02AC9"/>
    <w:rsid w:val="00B06B30"/>
    <w:rsid w:val="00B06D85"/>
    <w:rsid w:val="00B072FE"/>
    <w:rsid w:val="00B12003"/>
    <w:rsid w:val="00B12F6E"/>
    <w:rsid w:val="00B21E44"/>
    <w:rsid w:val="00B239A8"/>
    <w:rsid w:val="00B23D4A"/>
    <w:rsid w:val="00B26C42"/>
    <w:rsid w:val="00B36A06"/>
    <w:rsid w:val="00B36D20"/>
    <w:rsid w:val="00B36F29"/>
    <w:rsid w:val="00B37A43"/>
    <w:rsid w:val="00B408D9"/>
    <w:rsid w:val="00B44CD7"/>
    <w:rsid w:val="00B471B9"/>
    <w:rsid w:val="00B47702"/>
    <w:rsid w:val="00B544C9"/>
    <w:rsid w:val="00B545EE"/>
    <w:rsid w:val="00B55D7F"/>
    <w:rsid w:val="00B573E3"/>
    <w:rsid w:val="00B6161C"/>
    <w:rsid w:val="00B622D0"/>
    <w:rsid w:val="00B6283D"/>
    <w:rsid w:val="00B638D4"/>
    <w:rsid w:val="00B63A07"/>
    <w:rsid w:val="00B701B1"/>
    <w:rsid w:val="00B703E3"/>
    <w:rsid w:val="00B71146"/>
    <w:rsid w:val="00B7322F"/>
    <w:rsid w:val="00B739E2"/>
    <w:rsid w:val="00B75000"/>
    <w:rsid w:val="00B81564"/>
    <w:rsid w:val="00B829C9"/>
    <w:rsid w:val="00B866C5"/>
    <w:rsid w:val="00B86D7A"/>
    <w:rsid w:val="00B87D09"/>
    <w:rsid w:val="00B94227"/>
    <w:rsid w:val="00B95930"/>
    <w:rsid w:val="00B97215"/>
    <w:rsid w:val="00B9775E"/>
    <w:rsid w:val="00B97ECF"/>
    <w:rsid w:val="00BA2B3F"/>
    <w:rsid w:val="00BA3A47"/>
    <w:rsid w:val="00BA4287"/>
    <w:rsid w:val="00BB43FF"/>
    <w:rsid w:val="00BB6130"/>
    <w:rsid w:val="00BB6708"/>
    <w:rsid w:val="00BB6C28"/>
    <w:rsid w:val="00BB7543"/>
    <w:rsid w:val="00BB793B"/>
    <w:rsid w:val="00BB7ADD"/>
    <w:rsid w:val="00BC4E85"/>
    <w:rsid w:val="00BC5781"/>
    <w:rsid w:val="00BD160C"/>
    <w:rsid w:val="00BD2B93"/>
    <w:rsid w:val="00BD3143"/>
    <w:rsid w:val="00BD564C"/>
    <w:rsid w:val="00BD741C"/>
    <w:rsid w:val="00BD7BE6"/>
    <w:rsid w:val="00BE05E7"/>
    <w:rsid w:val="00BE32FD"/>
    <w:rsid w:val="00BE33F4"/>
    <w:rsid w:val="00BE4F8B"/>
    <w:rsid w:val="00BE540D"/>
    <w:rsid w:val="00BE6A18"/>
    <w:rsid w:val="00BE700D"/>
    <w:rsid w:val="00BE76C6"/>
    <w:rsid w:val="00BE780F"/>
    <w:rsid w:val="00BF1CBA"/>
    <w:rsid w:val="00BF2628"/>
    <w:rsid w:val="00BF5C83"/>
    <w:rsid w:val="00BF5FB4"/>
    <w:rsid w:val="00BF6278"/>
    <w:rsid w:val="00C003BD"/>
    <w:rsid w:val="00C00779"/>
    <w:rsid w:val="00C01542"/>
    <w:rsid w:val="00C02AA9"/>
    <w:rsid w:val="00C02E51"/>
    <w:rsid w:val="00C04B2A"/>
    <w:rsid w:val="00C107D8"/>
    <w:rsid w:val="00C14D80"/>
    <w:rsid w:val="00C15F8B"/>
    <w:rsid w:val="00C2009F"/>
    <w:rsid w:val="00C21731"/>
    <w:rsid w:val="00C22B23"/>
    <w:rsid w:val="00C22C75"/>
    <w:rsid w:val="00C24E7D"/>
    <w:rsid w:val="00C257A0"/>
    <w:rsid w:val="00C26B91"/>
    <w:rsid w:val="00C305A3"/>
    <w:rsid w:val="00C309E2"/>
    <w:rsid w:val="00C32488"/>
    <w:rsid w:val="00C3274C"/>
    <w:rsid w:val="00C34914"/>
    <w:rsid w:val="00C34A57"/>
    <w:rsid w:val="00C36845"/>
    <w:rsid w:val="00C373FF"/>
    <w:rsid w:val="00C38DC8"/>
    <w:rsid w:val="00C40A92"/>
    <w:rsid w:val="00C423C6"/>
    <w:rsid w:val="00C42849"/>
    <w:rsid w:val="00C42D9B"/>
    <w:rsid w:val="00C44514"/>
    <w:rsid w:val="00C446BE"/>
    <w:rsid w:val="00C44AF0"/>
    <w:rsid w:val="00C50BC4"/>
    <w:rsid w:val="00C52094"/>
    <w:rsid w:val="00C52965"/>
    <w:rsid w:val="00C54CBD"/>
    <w:rsid w:val="00C5605B"/>
    <w:rsid w:val="00C57F83"/>
    <w:rsid w:val="00C6113A"/>
    <w:rsid w:val="00C612C5"/>
    <w:rsid w:val="00C6133A"/>
    <w:rsid w:val="00C613D1"/>
    <w:rsid w:val="00C62074"/>
    <w:rsid w:val="00C62594"/>
    <w:rsid w:val="00C62C86"/>
    <w:rsid w:val="00C62CA1"/>
    <w:rsid w:val="00C63687"/>
    <w:rsid w:val="00C6449B"/>
    <w:rsid w:val="00C664B5"/>
    <w:rsid w:val="00C679D5"/>
    <w:rsid w:val="00C731EB"/>
    <w:rsid w:val="00C815A2"/>
    <w:rsid w:val="00C84147"/>
    <w:rsid w:val="00C84B89"/>
    <w:rsid w:val="00C84D96"/>
    <w:rsid w:val="00C86ECA"/>
    <w:rsid w:val="00C8783A"/>
    <w:rsid w:val="00C92A85"/>
    <w:rsid w:val="00C93B40"/>
    <w:rsid w:val="00CA24C9"/>
    <w:rsid w:val="00CA27D2"/>
    <w:rsid w:val="00CA3173"/>
    <w:rsid w:val="00CA7C90"/>
    <w:rsid w:val="00CB021C"/>
    <w:rsid w:val="00CB04C8"/>
    <w:rsid w:val="00CB0DE8"/>
    <w:rsid w:val="00CB1637"/>
    <w:rsid w:val="00CB2B98"/>
    <w:rsid w:val="00CB6726"/>
    <w:rsid w:val="00CC0E0B"/>
    <w:rsid w:val="00CC195E"/>
    <w:rsid w:val="00CC2F53"/>
    <w:rsid w:val="00CC2FDE"/>
    <w:rsid w:val="00CC5D16"/>
    <w:rsid w:val="00CC7957"/>
    <w:rsid w:val="00CD02E4"/>
    <w:rsid w:val="00CD4D83"/>
    <w:rsid w:val="00CD4F8A"/>
    <w:rsid w:val="00CD5C0F"/>
    <w:rsid w:val="00CD7F99"/>
    <w:rsid w:val="00CE0C86"/>
    <w:rsid w:val="00CE1B77"/>
    <w:rsid w:val="00CE5FAD"/>
    <w:rsid w:val="00CE63D8"/>
    <w:rsid w:val="00CE645D"/>
    <w:rsid w:val="00CE7411"/>
    <w:rsid w:val="00CE78B1"/>
    <w:rsid w:val="00CF6758"/>
    <w:rsid w:val="00CF73C8"/>
    <w:rsid w:val="00D01F80"/>
    <w:rsid w:val="00D027D2"/>
    <w:rsid w:val="00D032F7"/>
    <w:rsid w:val="00D07B82"/>
    <w:rsid w:val="00D11BB5"/>
    <w:rsid w:val="00D12772"/>
    <w:rsid w:val="00D1435A"/>
    <w:rsid w:val="00D15585"/>
    <w:rsid w:val="00D16F6E"/>
    <w:rsid w:val="00D1716E"/>
    <w:rsid w:val="00D22560"/>
    <w:rsid w:val="00D22C39"/>
    <w:rsid w:val="00D24A25"/>
    <w:rsid w:val="00D24D8F"/>
    <w:rsid w:val="00D3060D"/>
    <w:rsid w:val="00D321E1"/>
    <w:rsid w:val="00D3414C"/>
    <w:rsid w:val="00D34F03"/>
    <w:rsid w:val="00D37699"/>
    <w:rsid w:val="00D4019D"/>
    <w:rsid w:val="00D44989"/>
    <w:rsid w:val="00D47C61"/>
    <w:rsid w:val="00D51B23"/>
    <w:rsid w:val="00D5288D"/>
    <w:rsid w:val="00D53AAE"/>
    <w:rsid w:val="00D56410"/>
    <w:rsid w:val="00D57962"/>
    <w:rsid w:val="00D66E8C"/>
    <w:rsid w:val="00D71707"/>
    <w:rsid w:val="00D76237"/>
    <w:rsid w:val="00D82FAB"/>
    <w:rsid w:val="00D87532"/>
    <w:rsid w:val="00D95DC0"/>
    <w:rsid w:val="00DA2A5E"/>
    <w:rsid w:val="00DA4181"/>
    <w:rsid w:val="00DA4742"/>
    <w:rsid w:val="00DA7CAE"/>
    <w:rsid w:val="00DB01EF"/>
    <w:rsid w:val="00DB2068"/>
    <w:rsid w:val="00DB217B"/>
    <w:rsid w:val="00DC29BA"/>
    <w:rsid w:val="00DC2A65"/>
    <w:rsid w:val="00DC5A97"/>
    <w:rsid w:val="00DC735E"/>
    <w:rsid w:val="00DD0AD9"/>
    <w:rsid w:val="00DD0F55"/>
    <w:rsid w:val="00DD330E"/>
    <w:rsid w:val="00DD3D3F"/>
    <w:rsid w:val="00DD60A3"/>
    <w:rsid w:val="00DE01F0"/>
    <w:rsid w:val="00DE1428"/>
    <w:rsid w:val="00DE14F1"/>
    <w:rsid w:val="00DE39F8"/>
    <w:rsid w:val="00DE490B"/>
    <w:rsid w:val="00DE5559"/>
    <w:rsid w:val="00DE56AC"/>
    <w:rsid w:val="00DE574E"/>
    <w:rsid w:val="00DE6209"/>
    <w:rsid w:val="00DE65F3"/>
    <w:rsid w:val="00DE749E"/>
    <w:rsid w:val="00DF2D20"/>
    <w:rsid w:val="00DF30F7"/>
    <w:rsid w:val="00DF4584"/>
    <w:rsid w:val="00DF54A6"/>
    <w:rsid w:val="00DF56DA"/>
    <w:rsid w:val="00E00044"/>
    <w:rsid w:val="00E02491"/>
    <w:rsid w:val="00E02626"/>
    <w:rsid w:val="00E05094"/>
    <w:rsid w:val="00E053D2"/>
    <w:rsid w:val="00E05CDD"/>
    <w:rsid w:val="00E06191"/>
    <w:rsid w:val="00E10672"/>
    <w:rsid w:val="00E10FC2"/>
    <w:rsid w:val="00E14640"/>
    <w:rsid w:val="00E14685"/>
    <w:rsid w:val="00E1487A"/>
    <w:rsid w:val="00E14DC9"/>
    <w:rsid w:val="00E17371"/>
    <w:rsid w:val="00E20CBB"/>
    <w:rsid w:val="00E227AF"/>
    <w:rsid w:val="00E23E38"/>
    <w:rsid w:val="00E24456"/>
    <w:rsid w:val="00E3454B"/>
    <w:rsid w:val="00E35C93"/>
    <w:rsid w:val="00E3F094"/>
    <w:rsid w:val="00E43767"/>
    <w:rsid w:val="00E44BBC"/>
    <w:rsid w:val="00E44E8A"/>
    <w:rsid w:val="00E45389"/>
    <w:rsid w:val="00E4540C"/>
    <w:rsid w:val="00E456A4"/>
    <w:rsid w:val="00E462E3"/>
    <w:rsid w:val="00E466E2"/>
    <w:rsid w:val="00E5124B"/>
    <w:rsid w:val="00E56541"/>
    <w:rsid w:val="00E6048F"/>
    <w:rsid w:val="00E62970"/>
    <w:rsid w:val="00E62F0A"/>
    <w:rsid w:val="00E67C93"/>
    <w:rsid w:val="00E73375"/>
    <w:rsid w:val="00E73576"/>
    <w:rsid w:val="00E756FD"/>
    <w:rsid w:val="00E770D8"/>
    <w:rsid w:val="00E77D08"/>
    <w:rsid w:val="00E8117D"/>
    <w:rsid w:val="00E8465A"/>
    <w:rsid w:val="00E864D7"/>
    <w:rsid w:val="00E86B41"/>
    <w:rsid w:val="00E86CBC"/>
    <w:rsid w:val="00E87A3C"/>
    <w:rsid w:val="00E9514F"/>
    <w:rsid w:val="00E96A1E"/>
    <w:rsid w:val="00EA6452"/>
    <w:rsid w:val="00EA66BC"/>
    <w:rsid w:val="00EB1585"/>
    <w:rsid w:val="00EB1BD0"/>
    <w:rsid w:val="00EB1FE1"/>
    <w:rsid w:val="00EB2524"/>
    <w:rsid w:val="00EB31F5"/>
    <w:rsid w:val="00EC0380"/>
    <w:rsid w:val="00EC11C6"/>
    <w:rsid w:val="00EC3E44"/>
    <w:rsid w:val="00ED0A82"/>
    <w:rsid w:val="00ED2FC2"/>
    <w:rsid w:val="00ED7430"/>
    <w:rsid w:val="00EE2D12"/>
    <w:rsid w:val="00EE418F"/>
    <w:rsid w:val="00EE4A4F"/>
    <w:rsid w:val="00EF5677"/>
    <w:rsid w:val="00EF623D"/>
    <w:rsid w:val="00EF6795"/>
    <w:rsid w:val="00F01FEF"/>
    <w:rsid w:val="00F04641"/>
    <w:rsid w:val="00F05DF8"/>
    <w:rsid w:val="00F05E23"/>
    <w:rsid w:val="00F063C6"/>
    <w:rsid w:val="00F13AB3"/>
    <w:rsid w:val="00F15265"/>
    <w:rsid w:val="00F1666B"/>
    <w:rsid w:val="00F177C8"/>
    <w:rsid w:val="00F21646"/>
    <w:rsid w:val="00F244DD"/>
    <w:rsid w:val="00F31214"/>
    <w:rsid w:val="00F33681"/>
    <w:rsid w:val="00F34927"/>
    <w:rsid w:val="00F3736A"/>
    <w:rsid w:val="00F37C1F"/>
    <w:rsid w:val="00F410E0"/>
    <w:rsid w:val="00F42347"/>
    <w:rsid w:val="00F42743"/>
    <w:rsid w:val="00F43C66"/>
    <w:rsid w:val="00F447C8"/>
    <w:rsid w:val="00F453AC"/>
    <w:rsid w:val="00F46D5A"/>
    <w:rsid w:val="00F47DD5"/>
    <w:rsid w:val="00F51417"/>
    <w:rsid w:val="00F51B1D"/>
    <w:rsid w:val="00F54D46"/>
    <w:rsid w:val="00F55DB9"/>
    <w:rsid w:val="00F57703"/>
    <w:rsid w:val="00F675D7"/>
    <w:rsid w:val="00F720B6"/>
    <w:rsid w:val="00F73250"/>
    <w:rsid w:val="00F73B7B"/>
    <w:rsid w:val="00F80E7D"/>
    <w:rsid w:val="00F83B08"/>
    <w:rsid w:val="00F8417E"/>
    <w:rsid w:val="00F87A6D"/>
    <w:rsid w:val="00F91FE2"/>
    <w:rsid w:val="00F97AAB"/>
    <w:rsid w:val="00FA2D48"/>
    <w:rsid w:val="00FA3328"/>
    <w:rsid w:val="00FA7325"/>
    <w:rsid w:val="00FB44C6"/>
    <w:rsid w:val="00FB4BD7"/>
    <w:rsid w:val="00FC0348"/>
    <w:rsid w:val="00FC0426"/>
    <w:rsid w:val="00FC0EB4"/>
    <w:rsid w:val="00FC2CF7"/>
    <w:rsid w:val="00FC3580"/>
    <w:rsid w:val="00FC3B00"/>
    <w:rsid w:val="00FC64A0"/>
    <w:rsid w:val="00FC6980"/>
    <w:rsid w:val="00FC698B"/>
    <w:rsid w:val="00FD249C"/>
    <w:rsid w:val="00FD344D"/>
    <w:rsid w:val="00FD3528"/>
    <w:rsid w:val="00FD47B8"/>
    <w:rsid w:val="00FD5263"/>
    <w:rsid w:val="00FD582D"/>
    <w:rsid w:val="00FD712F"/>
    <w:rsid w:val="00FE6D6B"/>
    <w:rsid w:val="00FF0ED7"/>
    <w:rsid w:val="00FF16F5"/>
    <w:rsid w:val="00FF43AB"/>
    <w:rsid w:val="00FF5F8A"/>
    <w:rsid w:val="00FF6DD3"/>
    <w:rsid w:val="01146FAF"/>
    <w:rsid w:val="011A0E69"/>
    <w:rsid w:val="014CF839"/>
    <w:rsid w:val="01702076"/>
    <w:rsid w:val="018C0650"/>
    <w:rsid w:val="01A78C44"/>
    <w:rsid w:val="01AEC638"/>
    <w:rsid w:val="01FE3490"/>
    <w:rsid w:val="0202A6FD"/>
    <w:rsid w:val="0232BD90"/>
    <w:rsid w:val="02850815"/>
    <w:rsid w:val="02A51B7C"/>
    <w:rsid w:val="02D63CD7"/>
    <w:rsid w:val="02DC09DD"/>
    <w:rsid w:val="02F4BA01"/>
    <w:rsid w:val="030BB634"/>
    <w:rsid w:val="03653FEE"/>
    <w:rsid w:val="039E775E"/>
    <w:rsid w:val="03F2CFD8"/>
    <w:rsid w:val="04099012"/>
    <w:rsid w:val="042FF666"/>
    <w:rsid w:val="0447B38D"/>
    <w:rsid w:val="04A69B0F"/>
    <w:rsid w:val="04BD1F20"/>
    <w:rsid w:val="0570EA07"/>
    <w:rsid w:val="058A6892"/>
    <w:rsid w:val="0596FEEB"/>
    <w:rsid w:val="05BFB68F"/>
    <w:rsid w:val="0624F891"/>
    <w:rsid w:val="0661EBC6"/>
    <w:rsid w:val="06EFCE1E"/>
    <w:rsid w:val="0732CF4C"/>
    <w:rsid w:val="073E4673"/>
    <w:rsid w:val="0776A1E7"/>
    <w:rsid w:val="083FF076"/>
    <w:rsid w:val="084F4F72"/>
    <w:rsid w:val="08814B85"/>
    <w:rsid w:val="08DA16D4"/>
    <w:rsid w:val="09FDB731"/>
    <w:rsid w:val="0A2B0F24"/>
    <w:rsid w:val="0A66FECB"/>
    <w:rsid w:val="0AC1B47B"/>
    <w:rsid w:val="0B13D34D"/>
    <w:rsid w:val="0B2B32C7"/>
    <w:rsid w:val="0B6CE96A"/>
    <w:rsid w:val="0BA78E67"/>
    <w:rsid w:val="0BB16478"/>
    <w:rsid w:val="0BB51D86"/>
    <w:rsid w:val="0BCFA084"/>
    <w:rsid w:val="0C669549"/>
    <w:rsid w:val="0C69EC18"/>
    <w:rsid w:val="0C761508"/>
    <w:rsid w:val="0D1056F0"/>
    <w:rsid w:val="0D1FEAFE"/>
    <w:rsid w:val="0D296757"/>
    <w:rsid w:val="0D3DC418"/>
    <w:rsid w:val="0D3F2A8F"/>
    <w:rsid w:val="0DBD310C"/>
    <w:rsid w:val="0DF49A0B"/>
    <w:rsid w:val="0E0C07C7"/>
    <w:rsid w:val="0E0EC258"/>
    <w:rsid w:val="0E31E5A9"/>
    <w:rsid w:val="0E480BA7"/>
    <w:rsid w:val="0E716B9A"/>
    <w:rsid w:val="0E91034F"/>
    <w:rsid w:val="0EC1449B"/>
    <w:rsid w:val="0F3A56BF"/>
    <w:rsid w:val="0F45E7A8"/>
    <w:rsid w:val="0F7105B7"/>
    <w:rsid w:val="0FB023E9"/>
    <w:rsid w:val="0FB29C47"/>
    <w:rsid w:val="0FB93D91"/>
    <w:rsid w:val="0FEA08B7"/>
    <w:rsid w:val="108BD35C"/>
    <w:rsid w:val="111F5466"/>
    <w:rsid w:val="1155331B"/>
    <w:rsid w:val="116125A0"/>
    <w:rsid w:val="11936396"/>
    <w:rsid w:val="12286BA8"/>
    <w:rsid w:val="128137BC"/>
    <w:rsid w:val="132E1834"/>
    <w:rsid w:val="13B0DB96"/>
    <w:rsid w:val="13BC88AE"/>
    <w:rsid w:val="13BDCD0B"/>
    <w:rsid w:val="13C83C87"/>
    <w:rsid w:val="140AE437"/>
    <w:rsid w:val="141D949E"/>
    <w:rsid w:val="147946C7"/>
    <w:rsid w:val="14A8164A"/>
    <w:rsid w:val="14B8620B"/>
    <w:rsid w:val="14CB33DD"/>
    <w:rsid w:val="1508E9D3"/>
    <w:rsid w:val="15090365"/>
    <w:rsid w:val="15157E21"/>
    <w:rsid w:val="152AD760"/>
    <w:rsid w:val="1537F9C4"/>
    <w:rsid w:val="15E7FF77"/>
    <w:rsid w:val="1615C3F4"/>
    <w:rsid w:val="164DD019"/>
    <w:rsid w:val="1675E590"/>
    <w:rsid w:val="16CC981A"/>
    <w:rsid w:val="16F5CC67"/>
    <w:rsid w:val="16FEDFE5"/>
    <w:rsid w:val="178EBD46"/>
    <w:rsid w:val="17B4B31C"/>
    <w:rsid w:val="17BB5924"/>
    <w:rsid w:val="17E2588A"/>
    <w:rsid w:val="17EED7D3"/>
    <w:rsid w:val="1802A51A"/>
    <w:rsid w:val="189FD08C"/>
    <w:rsid w:val="18F2531C"/>
    <w:rsid w:val="1934671A"/>
    <w:rsid w:val="198570DB"/>
    <w:rsid w:val="1990CF52"/>
    <w:rsid w:val="1A10AF6E"/>
    <w:rsid w:val="1A27F70D"/>
    <w:rsid w:val="1A50B2F0"/>
    <w:rsid w:val="1A6C4C4E"/>
    <w:rsid w:val="1A6E2CCF"/>
    <w:rsid w:val="1AA71400"/>
    <w:rsid w:val="1AB1E719"/>
    <w:rsid w:val="1AF2F9E6"/>
    <w:rsid w:val="1B137756"/>
    <w:rsid w:val="1B21413C"/>
    <w:rsid w:val="1B3A45DC"/>
    <w:rsid w:val="1B944026"/>
    <w:rsid w:val="1B953CA3"/>
    <w:rsid w:val="1BA95DEB"/>
    <w:rsid w:val="1BBC4783"/>
    <w:rsid w:val="1BE9B52F"/>
    <w:rsid w:val="1BEC8351"/>
    <w:rsid w:val="1BF2C477"/>
    <w:rsid w:val="1CAC94CC"/>
    <w:rsid w:val="1CAF47B7"/>
    <w:rsid w:val="1CD6163D"/>
    <w:rsid w:val="1CF24B4B"/>
    <w:rsid w:val="1D17DA58"/>
    <w:rsid w:val="1D415E93"/>
    <w:rsid w:val="1D7387DE"/>
    <w:rsid w:val="1D8746E8"/>
    <w:rsid w:val="1D889C6B"/>
    <w:rsid w:val="1DABFC56"/>
    <w:rsid w:val="1DB04F7F"/>
    <w:rsid w:val="1DD02A6C"/>
    <w:rsid w:val="1E44F0FA"/>
    <w:rsid w:val="1E4B1818"/>
    <w:rsid w:val="1E93E52A"/>
    <w:rsid w:val="1ECA88BA"/>
    <w:rsid w:val="1F07168A"/>
    <w:rsid w:val="1F0E3A19"/>
    <w:rsid w:val="1F246CCC"/>
    <w:rsid w:val="1F41768A"/>
    <w:rsid w:val="1F51ECAE"/>
    <w:rsid w:val="1F53F101"/>
    <w:rsid w:val="1F5DA3EC"/>
    <w:rsid w:val="1FAFCEF9"/>
    <w:rsid w:val="1FEF9F4D"/>
    <w:rsid w:val="2059D6A4"/>
    <w:rsid w:val="2066591B"/>
    <w:rsid w:val="20A82DD8"/>
    <w:rsid w:val="20D250A3"/>
    <w:rsid w:val="20E5B370"/>
    <w:rsid w:val="210650AD"/>
    <w:rsid w:val="21687DDC"/>
    <w:rsid w:val="220F1F1D"/>
    <w:rsid w:val="2254DFBF"/>
    <w:rsid w:val="226AD88A"/>
    <w:rsid w:val="227F11A6"/>
    <w:rsid w:val="22A974D9"/>
    <w:rsid w:val="2301F57E"/>
    <w:rsid w:val="231E893B"/>
    <w:rsid w:val="234D17F6"/>
    <w:rsid w:val="23A6C2E1"/>
    <w:rsid w:val="23B495D8"/>
    <w:rsid w:val="23B70D8B"/>
    <w:rsid w:val="23FB42D5"/>
    <w:rsid w:val="2401B1F5"/>
    <w:rsid w:val="245449AB"/>
    <w:rsid w:val="24AE432D"/>
    <w:rsid w:val="25089678"/>
    <w:rsid w:val="250DEE57"/>
    <w:rsid w:val="251D30F0"/>
    <w:rsid w:val="251F2C71"/>
    <w:rsid w:val="253B351B"/>
    <w:rsid w:val="254D183F"/>
    <w:rsid w:val="25BAAC35"/>
    <w:rsid w:val="25C84B0D"/>
    <w:rsid w:val="2618DE99"/>
    <w:rsid w:val="261B097E"/>
    <w:rsid w:val="262798E4"/>
    <w:rsid w:val="262D8795"/>
    <w:rsid w:val="26382B4E"/>
    <w:rsid w:val="26B965F8"/>
    <w:rsid w:val="26BBE659"/>
    <w:rsid w:val="26C98665"/>
    <w:rsid w:val="26C99E68"/>
    <w:rsid w:val="26E089FE"/>
    <w:rsid w:val="26FFFDD3"/>
    <w:rsid w:val="270FC890"/>
    <w:rsid w:val="27496E2B"/>
    <w:rsid w:val="27D8923F"/>
    <w:rsid w:val="28022BC1"/>
    <w:rsid w:val="2820B66A"/>
    <w:rsid w:val="28CF9742"/>
    <w:rsid w:val="28E0C12D"/>
    <w:rsid w:val="290D6D92"/>
    <w:rsid w:val="2914E384"/>
    <w:rsid w:val="29316287"/>
    <w:rsid w:val="2953CE1A"/>
    <w:rsid w:val="295BF1F2"/>
    <w:rsid w:val="295C3C14"/>
    <w:rsid w:val="2981B450"/>
    <w:rsid w:val="2A2AB738"/>
    <w:rsid w:val="2A35B8EC"/>
    <w:rsid w:val="2A487BD7"/>
    <w:rsid w:val="2A671F73"/>
    <w:rsid w:val="2AA3B66E"/>
    <w:rsid w:val="2ACD32E8"/>
    <w:rsid w:val="2AE15157"/>
    <w:rsid w:val="2AFBE1CC"/>
    <w:rsid w:val="2B2428A2"/>
    <w:rsid w:val="2B2A004D"/>
    <w:rsid w:val="2B30A2DC"/>
    <w:rsid w:val="2B7DC87B"/>
    <w:rsid w:val="2BB89C4D"/>
    <w:rsid w:val="2BBD09E9"/>
    <w:rsid w:val="2BE0FA07"/>
    <w:rsid w:val="2C690349"/>
    <w:rsid w:val="2CC00C4E"/>
    <w:rsid w:val="2CC7B81C"/>
    <w:rsid w:val="2CFD1BA5"/>
    <w:rsid w:val="2D19AA05"/>
    <w:rsid w:val="2D4EBE6E"/>
    <w:rsid w:val="2D950B6D"/>
    <w:rsid w:val="2DA47A12"/>
    <w:rsid w:val="2DE0917A"/>
    <w:rsid w:val="2DF3B35E"/>
    <w:rsid w:val="2DFC689D"/>
    <w:rsid w:val="2E15F697"/>
    <w:rsid w:val="2E642D44"/>
    <w:rsid w:val="2E8C63A8"/>
    <w:rsid w:val="2EF10CA5"/>
    <w:rsid w:val="2F0232E4"/>
    <w:rsid w:val="2F1DF1DA"/>
    <w:rsid w:val="2F3121CA"/>
    <w:rsid w:val="2F336652"/>
    <w:rsid w:val="2F612DB1"/>
    <w:rsid w:val="2F81EF61"/>
    <w:rsid w:val="2FC7277A"/>
    <w:rsid w:val="2FD80036"/>
    <w:rsid w:val="30035056"/>
    <w:rsid w:val="302AC7F4"/>
    <w:rsid w:val="30362C79"/>
    <w:rsid w:val="309466FE"/>
    <w:rsid w:val="30A65C98"/>
    <w:rsid w:val="30B6F5E4"/>
    <w:rsid w:val="30E4C09A"/>
    <w:rsid w:val="3188AA22"/>
    <w:rsid w:val="31B0B2D4"/>
    <w:rsid w:val="3241125F"/>
    <w:rsid w:val="324F0C3C"/>
    <w:rsid w:val="3273773A"/>
    <w:rsid w:val="32CEA689"/>
    <w:rsid w:val="32F65E21"/>
    <w:rsid w:val="32FDBE31"/>
    <w:rsid w:val="336FD6C9"/>
    <w:rsid w:val="33D8FE09"/>
    <w:rsid w:val="33EA6E12"/>
    <w:rsid w:val="3413A901"/>
    <w:rsid w:val="34AC1DBC"/>
    <w:rsid w:val="34C9A774"/>
    <w:rsid w:val="350FE6C0"/>
    <w:rsid w:val="35334F08"/>
    <w:rsid w:val="3539CA86"/>
    <w:rsid w:val="3565E0A9"/>
    <w:rsid w:val="35853ADA"/>
    <w:rsid w:val="35EAB785"/>
    <w:rsid w:val="35F43B8C"/>
    <w:rsid w:val="35F6FC35"/>
    <w:rsid w:val="360B9C48"/>
    <w:rsid w:val="360D7999"/>
    <w:rsid w:val="3625C597"/>
    <w:rsid w:val="3629BEDC"/>
    <w:rsid w:val="3655BB03"/>
    <w:rsid w:val="3666343F"/>
    <w:rsid w:val="36D23313"/>
    <w:rsid w:val="36DBEE75"/>
    <w:rsid w:val="3716219D"/>
    <w:rsid w:val="3722C556"/>
    <w:rsid w:val="37483651"/>
    <w:rsid w:val="3754B243"/>
    <w:rsid w:val="3780902C"/>
    <w:rsid w:val="37A43D60"/>
    <w:rsid w:val="37AC6D4C"/>
    <w:rsid w:val="37BA7EE1"/>
    <w:rsid w:val="3890877E"/>
    <w:rsid w:val="38AD79AD"/>
    <w:rsid w:val="38CEE13B"/>
    <w:rsid w:val="38F04F1A"/>
    <w:rsid w:val="38F703FE"/>
    <w:rsid w:val="3909E936"/>
    <w:rsid w:val="3929E77B"/>
    <w:rsid w:val="39825A3F"/>
    <w:rsid w:val="3990ACE6"/>
    <w:rsid w:val="39BC0D72"/>
    <w:rsid w:val="39D2AA95"/>
    <w:rsid w:val="3A514978"/>
    <w:rsid w:val="3A7185EA"/>
    <w:rsid w:val="3A7E891F"/>
    <w:rsid w:val="3A8B041E"/>
    <w:rsid w:val="3A92D45F"/>
    <w:rsid w:val="3AA5D4B9"/>
    <w:rsid w:val="3AB94FBB"/>
    <w:rsid w:val="3B285CF5"/>
    <w:rsid w:val="3B32531E"/>
    <w:rsid w:val="3B81B252"/>
    <w:rsid w:val="3BC9CC3B"/>
    <w:rsid w:val="3C17D324"/>
    <w:rsid w:val="3C41A51A"/>
    <w:rsid w:val="3C871499"/>
    <w:rsid w:val="3DE4E5ED"/>
    <w:rsid w:val="3E30CDF0"/>
    <w:rsid w:val="3E3544B7"/>
    <w:rsid w:val="3E540492"/>
    <w:rsid w:val="3E8E18E3"/>
    <w:rsid w:val="3EA95EFE"/>
    <w:rsid w:val="3EE3DD2A"/>
    <w:rsid w:val="3EF5920A"/>
    <w:rsid w:val="3F195F4E"/>
    <w:rsid w:val="3F1D27C3"/>
    <w:rsid w:val="3F3C4592"/>
    <w:rsid w:val="3F6BAD32"/>
    <w:rsid w:val="3F99C432"/>
    <w:rsid w:val="3FA35E20"/>
    <w:rsid w:val="3FE6A2C5"/>
    <w:rsid w:val="402B4EF6"/>
    <w:rsid w:val="406719CD"/>
    <w:rsid w:val="406A3538"/>
    <w:rsid w:val="40C08980"/>
    <w:rsid w:val="40CA57B6"/>
    <w:rsid w:val="413E2F74"/>
    <w:rsid w:val="41C71F57"/>
    <w:rsid w:val="41F73ED0"/>
    <w:rsid w:val="4206C59E"/>
    <w:rsid w:val="421BFA53"/>
    <w:rsid w:val="4238A429"/>
    <w:rsid w:val="42B85710"/>
    <w:rsid w:val="4308F259"/>
    <w:rsid w:val="4349A9CF"/>
    <w:rsid w:val="434C9737"/>
    <w:rsid w:val="43C7E2A2"/>
    <w:rsid w:val="43CC3E9F"/>
    <w:rsid w:val="44303588"/>
    <w:rsid w:val="4431EF69"/>
    <w:rsid w:val="44542771"/>
    <w:rsid w:val="446B5443"/>
    <w:rsid w:val="44E902DF"/>
    <w:rsid w:val="451AE779"/>
    <w:rsid w:val="454822D5"/>
    <w:rsid w:val="45832BFD"/>
    <w:rsid w:val="45925571"/>
    <w:rsid w:val="45D6CF75"/>
    <w:rsid w:val="45DD5585"/>
    <w:rsid w:val="462E9D7C"/>
    <w:rsid w:val="4649DC4F"/>
    <w:rsid w:val="464D5F19"/>
    <w:rsid w:val="466F1CD5"/>
    <w:rsid w:val="46770B65"/>
    <w:rsid w:val="4687AE1B"/>
    <w:rsid w:val="46EFAB4A"/>
    <w:rsid w:val="47036970"/>
    <w:rsid w:val="472B53E0"/>
    <w:rsid w:val="476F308F"/>
    <w:rsid w:val="478B871A"/>
    <w:rsid w:val="4796DFAD"/>
    <w:rsid w:val="47AD9B75"/>
    <w:rsid w:val="47CE2E15"/>
    <w:rsid w:val="47DC0286"/>
    <w:rsid w:val="47FAB5DD"/>
    <w:rsid w:val="4808B53E"/>
    <w:rsid w:val="48137703"/>
    <w:rsid w:val="484C8145"/>
    <w:rsid w:val="487573BC"/>
    <w:rsid w:val="4885FE07"/>
    <w:rsid w:val="4895F174"/>
    <w:rsid w:val="489F3A8D"/>
    <w:rsid w:val="48AD25A0"/>
    <w:rsid w:val="48C72441"/>
    <w:rsid w:val="48D84728"/>
    <w:rsid w:val="491E0AB4"/>
    <w:rsid w:val="4975250F"/>
    <w:rsid w:val="49A65D21"/>
    <w:rsid w:val="49E49522"/>
    <w:rsid w:val="49EE2B59"/>
    <w:rsid w:val="4A0B7E55"/>
    <w:rsid w:val="4A29C0D1"/>
    <w:rsid w:val="4A6A0FEB"/>
    <w:rsid w:val="4AC08021"/>
    <w:rsid w:val="4B089100"/>
    <w:rsid w:val="4B2E3A10"/>
    <w:rsid w:val="4B3E80BF"/>
    <w:rsid w:val="4B628CB1"/>
    <w:rsid w:val="4B75A66A"/>
    <w:rsid w:val="4BA8C776"/>
    <w:rsid w:val="4C1A0D3C"/>
    <w:rsid w:val="4CDA5120"/>
    <w:rsid w:val="4CE5F09C"/>
    <w:rsid w:val="4D330D0D"/>
    <w:rsid w:val="4D630159"/>
    <w:rsid w:val="4DE0F1D9"/>
    <w:rsid w:val="4E361107"/>
    <w:rsid w:val="4E4231CF"/>
    <w:rsid w:val="4E541F92"/>
    <w:rsid w:val="4E8210FF"/>
    <w:rsid w:val="4E8684E1"/>
    <w:rsid w:val="4E8A105B"/>
    <w:rsid w:val="4EA2E591"/>
    <w:rsid w:val="4F1ED1FA"/>
    <w:rsid w:val="4F3B94E6"/>
    <w:rsid w:val="4F3FC0D6"/>
    <w:rsid w:val="4F6EE188"/>
    <w:rsid w:val="4F7FD22F"/>
    <w:rsid w:val="4F96DA18"/>
    <w:rsid w:val="4FEA862C"/>
    <w:rsid w:val="4FEF7C34"/>
    <w:rsid w:val="4FF5D26C"/>
    <w:rsid w:val="5128E317"/>
    <w:rsid w:val="5195D328"/>
    <w:rsid w:val="51A0477A"/>
    <w:rsid w:val="51BDC77F"/>
    <w:rsid w:val="51D3416A"/>
    <w:rsid w:val="526E0687"/>
    <w:rsid w:val="52885CD9"/>
    <w:rsid w:val="52B5527D"/>
    <w:rsid w:val="52E284A6"/>
    <w:rsid w:val="53A6AC83"/>
    <w:rsid w:val="54376646"/>
    <w:rsid w:val="54437CB5"/>
    <w:rsid w:val="54505244"/>
    <w:rsid w:val="5463498C"/>
    <w:rsid w:val="54720B70"/>
    <w:rsid w:val="5481DFC5"/>
    <w:rsid w:val="55092E9E"/>
    <w:rsid w:val="552343AD"/>
    <w:rsid w:val="55255704"/>
    <w:rsid w:val="552B1C03"/>
    <w:rsid w:val="5544756E"/>
    <w:rsid w:val="5544E5D1"/>
    <w:rsid w:val="558DAD54"/>
    <w:rsid w:val="55A201B2"/>
    <w:rsid w:val="55D36A02"/>
    <w:rsid w:val="55F024A9"/>
    <w:rsid w:val="56061B9C"/>
    <w:rsid w:val="56095EE2"/>
    <w:rsid w:val="560DDBD1"/>
    <w:rsid w:val="561275B7"/>
    <w:rsid w:val="561952F8"/>
    <w:rsid w:val="562ADA72"/>
    <w:rsid w:val="5631D8D9"/>
    <w:rsid w:val="563507FB"/>
    <w:rsid w:val="56435C3F"/>
    <w:rsid w:val="5683690D"/>
    <w:rsid w:val="56E723A0"/>
    <w:rsid w:val="57147F76"/>
    <w:rsid w:val="573082D6"/>
    <w:rsid w:val="5746F27F"/>
    <w:rsid w:val="5776405A"/>
    <w:rsid w:val="5778D403"/>
    <w:rsid w:val="577FDBF9"/>
    <w:rsid w:val="5788F08D"/>
    <w:rsid w:val="578B4EDA"/>
    <w:rsid w:val="57BBAA77"/>
    <w:rsid w:val="57D7D964"/>
    <w:rsid w:val="57EEA7DD"/>
    <w:rsid w:val="580A0A4A"/>
    <w:rsid w:val="5865D483"/>
    <w:rsid w:val="5869E446"/>
    <w:rsid w:val="589690AB"/>
    <w:rsid w:val="58A94D27"/>
    <w:rsid w:val="58B6E0EE"/>
    <w:rsid w:val="58ED38C9"/>
    <w:rsid w:val="59B6CD1C"/>
    <w:rsid w:val="59C27D6C"/>
    <w:rsid w:val="59C639DA"/>
    <w:rsid w:val="59C9C974"/>
    <w:rsid w:val="59CD3374"/>
    <w:rsid w:val="5A05B4A7"/>
    <w:rsid w:val="5A0E0A98"/>
    <w:rsid w:val="5A7E12D8"/>
    <w:rsid w:val="5AAE598D"/>
    <w:rsid w:val="5AB81500"/>
    <w:rsid w:val="5AD89A4A"/>
    <w:rsid w:val="5B146025"/>
    <w:rsid w:val="5B379E46"/>
    <w:rsid w:val="5C2358E3"/>
    <w:rsid w:val="5C6789FD"/>
    <w:rsid w:val="5C785014"/>
    <w:rsid w:val="5CD0090F"/>
    <w:rsid w:val="5CF86270"/>
    <w:rsid w:val="5D3961A2"/>
    <w:rsid w:val="5D56E959"/>
    <w:rsid w:val="5D7115B8"/>
    <w:rsid w:val="5D7B721A"/>
    <w:rsid w:val="5D9301F0"/>
    <w:rsid w:val="5EEB86FE"/>
    <w:rsid w:val="5F4EB687"/>
    <w:rsid w:val="5F547715"/>
    <w:rsid w:val="5F7A705E"/>
    <w:rsid w:val="6024F120"/>
    <w:rsid w:val="6068CDD1"/>
    <w:rsid w:val="60B487FE"/>
    <w:rsid w:val="60F04776"/>
    <w:rsid w:val="6123BC0A"/>
    <w:rsid w:val="6173863C"/>
    <w:rsid w:val="618E70FE"/>
    <w:rsid w:val="620AFED6"/>
    <w:rsid w:val="622327C0"/>
    <w:rsid w:val="623972FE"/>
    <w:rsid w:val="623BB31D"/>
    <w:rsid w:val="6263127F"/>
    <w:rsid w:val="62A6546D"/>
    <w:rsid w:val="62AA438E"/>
    <w:rsid w:val="62C492B5"/>
    <w:rsid w:val="6310E306"/>
    <w:rsid w:val="63736E5C"/>
    <w:rsid w:val="63BE68A0"/>
    <w:rsid w:val="63ED5DC9"/>
    <w:rsid w:val="64174805"/>
    <w:rsid w:val="6427E838"/>
    <w:rsid w:val="64757009"/>
    <w:rsid w:val="64786362"/>
    <w:rsid w:val="6502055F"/>
    <w:rsid w:val="6548B46B"/>
    <w:rsid w:val="655A3901"/>
    <w:rsid w:val="65DE0EEB"/>
    <w:rsid w:val="65FF48B1"/>
    <w:rsid w:val="6625E269"/>
    <w:rsid w:val="66502CF8"/>
    <w:rsid w:val="666B5657"/>
    <w:rsid w:val="667912D2"/>
    <w:rsid w:val="669E671B"/>
    <w:rsid w:val="66BF798F"/>
    <w:rsid w:val="66C4ACFF"/>
    <w:rsid w:val="66D00B76"/>
    <w:rsid w:val="66E23A32"/>
    <w:rsid w:val="67277A87"/>
    <w:rsid w:val="673324B5"/>
    <w:rsid w:val="6773B438"/>
    <w:rsid w:val="678951DD"/>
    <w:rsid w:val="67B0826C"/>
    <w:rsid w:val="67C9E796"/>
    <w:rsid w:val="67D334A9"/>
    <w:rsid w:val="680CBC97"/>
    <w:rsid w:val="68130151"/>
    <w:rsid w:val="682B64EF"/>
    <w:rsid w:val="68ED14E3"/>
    <w:rsid w:val="6908BE13"/>
    <w:rsid w:val="6909D513"/>
    <w:rsid w:val="695F10F4"/>
    <w:rsid w:val="69787A2B"/>
    <w:rsid w:val="697A70F8"/>
    <w:rsid w:val="69E243E4"/>
    <w:rsid w:val="69FC4DC1"/>
    <w:rsid w:val="6A010BD6"/>
    <w:rsid w:val="6A6A838C"/>
    <w:rsid w:val="6A746D2D"/>
    <w:rsid w:val="6A8A498C"/>
    <w:rsid w:val="6A9729BC"/>
    <w:rsid w:val="6AB1800E"/>
    <w:rsid w:val="6B076ECC"/>
    <w:rsid w:val="6BA7925B"/>
    <w:rsid w:val="6BACF4FB"/>
    <w:rsid w:val="6BD741C5"/>
    <w:rsid w:val="6C32FA1D"/>
    <w:rsid w:val="6C98C3E6"/>
    <w:rsid w:val="6D10DD2E"/>
    <w:rsid w:val="6D77B616"/>
    <w:rsid w:val="6D820D4C"/>
    <w:rsid w:val="6DA5C6EB"/>
    <w:rsid w:val="6DA982FE"/>
    <w:rsid w:val="6DCECA7E"/>
    <w:rsid w:val="6E314BE3"/>
    <w:rsid w:val="6E64CA36"/>
    <w:rsid w:val="6E6D7CAA"/>
    <w:rsid w:val="6E95A272"/>
    <w:rsid w:val="6EE37C7E"/>
    <w:rsid w:val="6EF06741"/>
    <w:rsid w:val="6EFD89EB"/>
    <w:rsid w:val="6F45FD3E"/>
    <w:rsid w:val="6F77CB4A"/>
    <w:rsid w:val="6F84F131"/>
    <w:rsid w:val="6F948A69"/>
    <w:rsid w:val="6FB1226D"/>
    <w:rsid w:val="6FC5D467"/>
    <w:rsid w:val="6FC92035"/>
    <w:rsid w:val="6FF40737"/>
    <w:rsid w:val="70639D49"/>
    <w:rsid w:val="70727FB1"/>
    <w:rsid w:val="70844EF5"/>
    <w:rsid w:val="70B0F39E"/>
    <w:rsid w:val="70B87DB6"/>
    <w:rsid w:val="70F199CA"/>
    <w:rsid w:val="713FB970"/>
    <w:rsid w:val="7150CEFB"/>
    <w:rsid w:val="7151C0A8"/>
    <w:rsid w:val="716972D2"/>
    <w:rsid w:val="719C52D6"/>
    <w:rsid w:val="7228DD00"/>
    <w:rsid w:val="7232A911"/>
    <w:rsid w:val="7271F791"/>
    <w:rsid w:val="72BC91F3"/>
    <w:rsid w:val="72FD49DA"/>
    <w:rsid w:val="7305F710"/>
    <w:rsid w:val="732E3151"/>
    <w:rsid w:val="73A61698"/>
    <w:rsid w:val="73C24BEE"/>
    <w:rsid w:val="73CE7972"/>
    <w:rsid w:val="73DD1D39"/>
    <w:rsid w:val="73F413B0"/>
    <w:rsid w:val="74077A0D"/>
    <w:rsid w:val="7414442F"/>
    <w:rsid w:val="74781BC2"/>
    <w:rsid w:val="7504B968"/>
    <w:rsid w:val="753D4C51"/>
    <w:rsid w:val="7578ED9A"/>
    <w:rsid w:val="75A14F55"/>
    <w:rsid w:val="75C6E020"/>
    <w:rsid w:val="763521A1"/>
    <w:rsid w:val="76F442AC"/>
    <w:rsid w:val="776197F2"/>
    <w:rsid w:val="77AFE4D8"/>
    <w:rsid w:val="77CECCAC"/>
    <w:rsid w:val="77D64662"/>
    <w:rsid w:val="77E02E59"/>
    <w:rsid w:val="77FB5FB2"/>
    <w:rsid w:val="78170D7D"/>
    <w:rsid w:val="7828E3BA"/>
    <w:rsid w:val="786540D7"/>
    <w:rsid w:val="789A2C34"/>
    <w:rsid w:val="78B07A94"/>
    <w:rsid w:val="78FD86FD"/>
    <w:rsid w:val="798BC06A"/>
    <w:rsid w:val="79BB6E9E"/>
    <w:rsid w:val="79ED6E46"/>
    <w:rsid w:val="79F89136"/>
    <w:rsid w:val="7A4C8C0E"/>
    <w:rsid w:val="7A532AA6"/>
    <w:rsid w:val="7A5E3C6B"/>
    <w:rsid w:val="7B66A55F"/>
    <w:rsid w:val="7B6AE425"/>
    <w:rsid w:val="7B87E81C"/>
    <w:rsid w:val="7BC12799"/>
    <w:rsid w:val="7BD1BF4C"/>
    <w:rsid w:val="7BF3021E"/>
    <w:rsid w:val="7C26E71A"/>
    <w:rsid w:val="7C29F9ED"/>
    <w:rsid w:val="7C4C211B"/>
    <w:rsid w:val="7C82A414"/>
    <w:rsid w:val="7CBC8DB9"/>
    <w:rsid w:val="7D3B37E6"/>
    <w:rsid w:val="7D8BED05"/>
    <w:rsid w:val="7D948783"/>
    <w:rsid w:val="7D9EA517"/>
    <w:rsid w:val="7E02CBB3"/>
    <w:rsid w:val="7E1D41E8"/>
    <w:rsid w:val="7E41ACF8"/>
    <w:rsid w:val="7E6CB7C4"/>
    <w:rsid w:val="7E839453"/>
    <w:rsid w:val="7EAE4016"/>
    <w:rsid w:val="7F1FFD31"/>
    <w:rsid w:val="7F9E9C14"/>
    <w:rsid w:val="7FF2AA41"/>
    <w:rsid w:val="7FFBCC3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D6CC7E2"/>
  <w15:docId w15:val="{2959E17B-972D-9F46-8611-35CCBD593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eastAsia="en-US"/>
    </w:rPr>
  </w:style>
  <w:style w:type="paragraph" w:styleId="Heading1">
    <w:name w:val="heading 1"/>
    <w:basedOn w:val="Normal"/>
    <w:next w:val="Normal"/>
    <w:qFormat/>
    <w:pPr>
      <w:keepNext/>
      <w:spacing w:before="120" w:after="120"/>
      <w:outlineLvl w:val="0"/>
    </w:pPr>
    <w:rPr>
      <w:rFonts w:ascii="Arial" w:hAnsi="Arial"/>
      <w:b/>
    </w:rPr>
  </w:style>
  <w:style w:type="paragraph" w:styleId="Heading2">
    <w:name w:val="heading 2"/>
    <w:basedOn w:val="Normal"/>
    <w:next w:val="Normal"/>
    <w:qFormat/>
    <w:pPr>
      <w:keepNext/>
      <w:pBdr>
        <w:bottom w:val="single" w:sz="4" w:space="1" w:color="auto"/>
      </w:pBdr>
      <w:outlineLvl w:val="1"/>
    </w:pPr>
    <w:rPr>
      <w:rFonts w:ascii="Arial" w:hAnsi="Arial"/>
      <w:b/>
    </w:rPr>
  </w:style>
  <w:style w:type="paragraph" w:styleId="Heading3">
    <w:name w:val="heading 3"/>
    <w:basedOn w:val="Normal"/>
    <w:next w:val="Normal"/>
    <w:qFormat/>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hp">
    <w:name w:val="ohp"/>
    <w:basedOn w:val="Normal"/>
    <w:autoRedefine/>
    <w:rPr>
      <w:rFonts w:ascii="Comic Sans MS" w:hAnsi="Comic Sans MS"/>
      <w:sz w:val="40"/>
    </w:rPr>
  </w:style>
  <w:style w:type="paragraph" w:customStyle="1" w:styleId="Style1">
    <w:name w:val="Style1"/>
    <w:basedOn w:val="Normal"/>
    <w:next w:val="ohp"/>
    <w:rPr>
      <w:rFonts w:ascii="Comic Sans MS" w:hAnsi="Comic Sans MS"/>
      <w:sz w:val="40"/>
    </w:rPr>
  </w:style>
  <w:style w:type="paragraph" w:customStyle="1" w:styleId="ohphead">
    <w:name w:val="ohphead"/>
    <w:basedOn w:val="Normal"/>
    <w:autoRedefine/>
    <w:pPr>
      <w:spacing w:before="240" w:after="240"/>
      <w:jc w:val="center"/>
    </w:pPr>
    <w:rPr>
      <w:rFonts w:ascii="Comic Sans MS" w:hAnsi="Comic Sans MS"/>
      <w:b/>
      <w:sz w:val="40"/>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rPr>
      <w:rFonts w:ascii="Arial" w:hAnsi="Arial"/>
      <w:sz w:val="14"/>
    </w:r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2">
    <w:name w:val="Body Text 2"/>
    <w:basedOn w:val="Normal"/>
    <w:pPr>
      <w:jc w:val="both"/>
    </w:pPr>
    <w:rPr>
      <w:rFonts w:ascii="Arial" w:hAnsi="Arial"/>
    </w:rPr>
  </w:style>
  <w:style w:type="paragraph" w:styleId="BalloonText">
    <w:name w:val="Balloon Text"/>
    <w:basedOn w:val="Normal"/>
    <w:semiHidden/>
    <w:rsid w:val="00A340BC"/>
    <w:rPr>
      <w:rFonts w:ascii="Tahoma" w:hAnsi="Tahoma" w:cs="Tahoma"/>
      <w:sz w:val="16"/>
      <w:szCs w:val="16"/>
    </w:rPr>
  </w:style>
  <w:style w:type="table" w:styleId="TableGrid">
    <w:name w:val="Table Grid"/>
    <w:basedOn w:val="TableNormal"/>
    <w:uiPriority w:val="39"/>
    <w:rsid w:val="005452D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924B7F"/>
    <w:pPr>
      <w:ind w:left="720"/>
      <w:contextualSpacing/>
    </w:pPr>
    <w:rPr>
      <w:rFonts w:ascii="Calibri" w:eastAsia="Calibri" w:hAnsi="Calibri"/>
      <w:sz w:val="22"/>
      <w:szCs w:val="22"/>
    </w:rPr>
  </w:style>
  <w:style w:type="character" w:customStyle="1" w:styleId="HeaderChar">
    <w:name w:val="Header Char"/>
    <w:link w:val="Header"/>
    <w:rsid w:val="00924B7F"/>
    <w:rPr>
      <w:lang w:val="en-US" w:eastAsia="en-US"/>
    </w:rPr>
  </w:style>
  <w:style w:type="paragraph" w:styleId="NormalWeb">
    <w:name w:val="Normal (Web)"/>
    <w:basedOn w:val="Normal"/>
    <w:uiPriority w:val="99"/>
    <w:unhideWhenUsed/>
    <w:rsid w:val="00103E69"/>
    <w:pPr>
      <w:spacing w:before="100" w:beforeAutospacing="1" w:after="100" w:afterAutospacing="1"/>
    </w:pPr>
    <w:rPr>
      <w:sz w:val="24"/>
      <w:szCs w:val="24"/>
      <w:lang w:eastAsia="en-GB"/>
    </w:rPr>
  </w:style>
  <w:style w:type="character" w:customStyle="1" w:styleId="authors2">
    <w:name w:val="authors2"/>
    <w:basedOn w:val="DefaultParagraphFont"/>
    <w:rsid w:val="007F15FE"/>
  </w:style>
  <w:style w:type="character" w:customStyle="1" w:styleId="publicationtitle">
    <w:name w:val="publicationtitle"/>
    <w:basedOn w:val="DefaultParagraphFont"/>
    <w:rsid w:val="007F15FE"/>
  </w:style>
  <w:style w:type="character" w:customStyle="1" w:styleId="FooterChar">
    <w:name w:val="Footer Char"/>
    <w:basedOn w:val="DefaultParagraphFont"/>
    <w:link w:val="Footer"/>
    <w:uiPriority w:val="99"/>
    <w:rsid w:val="000114AC"/>
    <w:rPr>
      <w:lang w:eastAsia="en-US"/>
    </w:rPr>
  </w:style>
  <w:style w:type="paragraph" w:customStyle="1" w:styleId="Default">
    <w:name w:val="Default"/>
    <w:rsid w:val="006D316F"/>
    <w:pPr>
      <w:autoSpaceDE w:val="0"/>
      <w:autoSpaceDN w:val="0"/>
      <w:adjustRightInd w:val="0"/>
    </w:pPr>
    <w:rPr>
      <w:rFonts w:ascii="Arial" w:hAnsi="Arial" w:cs="Arial"/>
      <w:color w:val="000000"/>
      <w:sz w:val="24"/>
      <w:szCs w:val="24"/>
    </w:rPr>
  </w:style>
  <w:style w:type="character" w:styleId="CommentReference">
    <w:name w:val="annotation reference"/>
    <w:basedOn w:val="DefaultParagraphFont"/>
    <w:uiPriority w:val="99"/>
    <w:semiHidden/>
    <w:unhideWhenUsed/>
    <w:rsid w:val="00544AE9"/>
    <w:rPr>
      <w:sz w:val="18"/>
      <w:szCs w:val="18"/>
    </w:rPr>
  </w:style>
  <w:style w:type="paragraph" w:styleId="CommentText">
    <w:name w:val="annotation text"/>
    <w:basedOn w:val="Normal"/>
    <w:link w:val="CommentTextChar"/>
    <w:uiPriority w:val="99"/>
    <w:unhideWhenUsed/>
    <w:rsid w:val="00544AE9"/>
    <w:rPr>
      <w:sz w:val="24"/>
      <w:szCs w:val="24"/>
    </w:rPr>
  </w:style>
  <w:style w:type="character" w:customStyle="1" w:styleId="CommentTextChar">
    <w:name w:val="Comment Text Char"/>
    <w:basedOn w:val="DefaultParagraphFont"/>
    <w:link w:val="CommentText"/>
    <w:uiPriority w:val="99"/>
    <w:rsid w:val="00544AE9"/>
    <w:rPr>
      <w:sz w:val="24"/>
      <w:szCs w:val="24"/>
      <w:lang w:eastAsia="en-US"/>
    </w:rPr>
  </w:style>
  <w:style w:type="paragraph" w:styleId="CommentSubject">
    <w:name w:val="annotation subject"/>
    <w:basedOn w:val="CommentText"/>
    <w:next w:val="CommentText"/>
    <w:link w:val="CommentSubjectChar"/>
    <w:uiPriority w:val="99"/>
    <w:semiHidden/>
    <w:unhideWhenUsed/>
    <w:rsid w:val="00544AE9"/>
    <w:rPr>
      <w:b/>
      <w:bCs/>
      <w:sz w:val="20"/>
      <w:szCs w:val="20"/>
    </w:rPr>
  </w:style>
  <w:style w:type="character" w:customStyle="1" w:styleId="CommentSubjectChar">
    <w:name w:val="Comment Subject Char"/>
    <w:basedOn w:val="CommentTextChar"/>
    <w:link w:val="CommentSubject"/>
    <w:uiPriority w:val="99"/>
    <w:semiHidden/>
    <w:rsid w:val="00544AE9"/>
    <w:rPr>
      <w:b/>
      <w:bCs/>
      <w:sz w:val="24"/>
      <w:szCs w:val="24"/>
      <w:lang w:eastAsia="en-US"/>
    </w:rPr>
  </w:style>
  <w:style w:type="character" w:customStyle="1" w:styleId="normaltextrun">
    <w:name w:val="normaltextrun"/>
    <w:basedOn w:val="DefaultParagraphFont"/>
    <w:rsid w:val="00142451"/>
  </w:style>
  <w:style w:type="character" w:customStyle="1" w:styleId="eop">
    <w:name w:val="eop"/>
    <w:basedOn w:val="DefaultParagraphFont"/>
    <w:rsid w:val="00142451"/>
  </w:style>
  <w:style w:type="character" w:styleId="UnresolvedMention">
    <w:name w:val="Unresolved Mention"/>
    <w:basedOn w:val="DefaultParagraphFont"/>
    <w:uiPriority w:val="99"/>
    <w:rsid w:val="00F13AB3"/>
    <w:rPr>
      <w:color w:val="605E5C"/>
      <w:shd w:val="clear" w:color="auto" w:fill="E1DFDD"/>
    </w:rPr>
  </w:style>
  <w:style w:type="character" w:customStyle="1" w:styleId="a">
    <w:name w:val="_"/>
    <w:basedOn w:val="DefaultParagraphFont"/>
    <w:rsid w:val="00B26C42"/>
  </w:style>
  <w:style w:type="character" w:customStyle="1" w:styleId="ff3">
    <w:name w:val="ff3"/>
    <w:basedOn w:val="DefaultParagraphFont"/>
    <w:rsid w:val="00B26C42"/>
  </w:style>
  <w:style w:type="character" w:customStyle="1" w:styleId="fc2">
    <w:name w:val="fc2"/>
    <w:basedOn w:val="DefaultParagraphFont"/>
    <w:rsid w:val="00B26C42"/>
  </w:style>
  <w:style w:type="character" w:customStyle="1" w:styleId="fc0">
    <w:name w:val="fc0"/>
    <w:basedOn w:val="DefaultParagraphFont"/>
    <w:rsid w:val="00B26C42"/>
  </w:style>
  <w:style w:type="character" w:styleId="PageNumber">
    <w:name w:val="page number"/>
    <w:basedOn w:val="DefaultParagraphFont"/>
    <w:uiPriority w:val="99"/>
    <w:semiHidden/>
    <w:unhideWhenUsed/>
    <w:rsid w:val="00BF6278"/>
  </w:style>
  <w:style w:type="paragraph" w:customStyle="1" w:styleId="paragraph">
    <w:name w:val="paragraph"/>
    <w:basedOn w:val="Normal"/>
    <w:rsid w:val="0026740A"/>
    <w:pPr>
      <w:spacing w:before="100" w:beforeAutospacing="1" w:after="100" w:afterAutospacing="1"/>
    </w:pPr>
    <w:rPr>
      <w:sz w:val="24"/>
      <w:szCs w:val="24"/>
      <w:lang w:eastAsia="en-GB"/>
      <w14:ligatures w14:val="standardContextual"/>
    </w:rPr>
  </w:style>
  <w:style w:type="character" w:customStyle="1" w:styleId="scxw213829129">
    <w:name w:val="scxw213829129"/>
    <w:basedOn w:val="DefaultParagraphFont"/>
    <w:rsid w:val="0026740A"/>
  </w:style>
  <w:style w:type="paragraph" w:styleId="NoSpacing">
    <w:name w:val="No Spacing"/>
    <w:uiPriority w:val="1"/>
    <w:qFormat/>
    <w:rsid w:val="00F063C6"/>
    <w:rPr>
      <w:noProof/>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087187">
      <w:bodyDiv w:val="1"/>
      <w:marLeft w:val="0"/>
      <w:marRight w:val="0"/>
      <w:marTop w:val="0"/>
      <w:marBottom w:val="0"/>
      <w:divBdr>
        <w:top w:val="none" w:sz="0" w:space="0" w:color="auto"/>
        <w:left w:val="none" w:sz="0" w:space="0" w:color="auto"/>
        <w:bottom w:val="none" w:sz="0" w:space="0" w:color="auto"/>
        <w:right w:val="none" w:sz="0" w:space="0" w:color="auto"/>
      </w:divBdr>
    </w:div>
    <w:div w:id="366225202">
      <w:bodyDiv w:val="1"/>
      <w:marLeft w:val="0"/>
      <w:marRight w:val="0"/>
      <w:marTop w:val="0"/>
      <w:marBottom w:val="0"/>
      <w:divBdr>
        <w:top w:val="none" w:sz="0" w:space="0" w:color="auto"/>
        <w:left w:val="none" w:sz="0" w:space="0" w:color="auto"/>
        <w:bottom w:val="none" w:sz="0" w:space="0" w:color="auto"/>
        <w:right w:val="none" w:sz="0" w:space="0" w:color="auto"/>
      </w:divBdr>
      <w:divsChild>
        <w:div w:id="564221725">
          <w:marLeft w:val="0"/>
          <w:marRight w:val="0"/>
          <w:marTop w:val="0"/>
          <w:marBottom w:val="0"/>
          <w:divBdr>
            <w:top w:val="none" w:sz="0" w:space="0" w:color="auto"/>
            <w:left w:val="none" w:sz="0" w:space="0" w:color="auto"/>
            <w:bottom w:val="none" w:sz="0" w:space="0" w:color="auto"/>
            <w:right w:val="none" w:sz="0" w:space="0" w:color="auto"/>
          </w:divBdr>
          <w:divsChild>
            <w:div w:id="243491448">
              <w:marLeft w:val="0"/>
              <w:marRight w:val="0"/>
              <w:marTop w:val="0"/>
              <w:marBottom w:val="0"/>
              <w:divBdr>
                <w:top w:val="none" w:sz="0" w:space="0" w:color="auto"/>
                <w:left w:val="none" w:sz="0" w:space="0" w:color="auto"/>
                <w:bottom w:val="none" w:sz="0" w:space="0" w:color="auto"/>
                <w:right w:val="none" w:sz="0" w:space="0" w:color="auto"/>
              </w:divBdr>
            </w:div>
            <w:div w:id="722602082">
              <w:marLeft w:val="0"/>
              <w:marRight w:val="0"/>
              <w:marTop w:val="0"/>
              <w:marBottom w:val="0"/>
              <w:divBdr>
                <w:top w:val="none" w:sz="0" w:space="0" w:color="auto"/>
                <w:left w:val="none" w:sz="0" w:space="0" w:color="auto"/>
                <w:bottom w:val="none" w:sz="0" w:space="0" w:color="auto"/>
                <w:right w:val="none" w:sz="0" w:space="0" w:color="auto"/>
              </w:divBdr>
            </w:div>
            <w:div w:id="995111040">
              <w:marLeft w:val="0"/>
              <w:marRight w:val="0"/>
              <w:marTop w:val="0"/>
              <w:marBottom w:val="0"/>
              <w:divBdr>
                <w:top w:val="none" w:sz="0" w:space="0" w:color="auto"/>
                <w:left w:val="none" w:sz="0" w:space="0" w:color="auto"/>
                <w:bottom w:val="none" w:sz="0" w:space="0" w:color="auto"/>
                <w:right w:val="none" w:sz="0" w:space="0" w:color="auto"/>
              </w:divBdr>
            </w:div>
            <w:div w:id="1100218715">
              <w:marLeft w:val="0"/>
              <w:marRight w:val="0"/>
              <w:marTop w:val="0"/>
              <w:marBottom w:val="0"/>
              <w:divBdr>
                <w:top w:val="none" w:sz="0" w:space="0" w:color="auto"/>
                <w:left w:val="none" w:sz="0" w:space="0" w:color="auto"/>
                <w:bottom w:val="none" w:sz="0" w:space="0" w:color="auto"/>
                <w:right w:val="none" w:sz="0" w:space="0" w:color="auto"/>
              </w:divBdr>
            </w:div>
            <w:div w:id="1235241451">
              <w:marLeft w:val="0"/>
              <w:marRight w:val="0"/>
              <w:marTop w:val="0"/>
              <w:marBottom w:val="0"/>
              <w:divBdr>
                <w:top w:val="none" w:sz="0" w:space="0" w:color="auto"/>
                <w:left w:val="none" w:sz="0" w:space="0" w:color="auto"/>
                <w:bottom w:val="none" w:sz="0" w:space="0" w:color="auto"/>
                <w:right w:val="none" w:sz="0" w:space="0" w:color="auto"/>
              </w:divBdr>
            </w:div>
            <w:div w:id="1671252965">
              <w:marLeft w:val="0"/>
              <w:marRight w:val="0"/>
              <w:marTop w:val="0"/>
              <w:marBottom w:val="0"/>
              <w:divBdr>
                <w:top w:val="none" w:sz="0" w:space="0" w:color="auto"/>
                <w:left w:val="none" w:sz="0" w:space="0" w:color="auto"/>
                <w:bottom w:val="none" w:sz="0" w:space="0" w:color="auto"/>
                <w:right w:val="none" w:sz="0" w:space="0" w:color="auto"/>
              </w:divBdr>
            </w:div>
          </w:divsChild>
        </w:div>
        <w:div w:id="877081540">
          <w:marLeft w:val="0"/>
          <w:marRight w:val="0"/>
          <w:marTop w:val="0"/>
          <w:marBottom w:val="0"/>
          <w:divBdr>
            <w:top w:val="none" w:sz="0" w:space="0" w:color="auto"/>
            <w:left w:val="none" w:sz="0" w:space="0" w:color="auto"/>
            <w:bottom w:val="none" w:sz="0" w:space="0" w:color="auto"/>
            <w:right w:val="none" w:sz="0" w:space="0" w:color="auto"/>
          </w:divBdr>
          <w:divsChild>
            <w:div w:id="325090849">
              <w:marLeft w:val="0"/>
              <w:marRight w:val="0"/>
              <w:marTop w:val="0"/>
              <w:marBottom w:val="0"/>
              <w:divBdr>
                <w:top w:val="none" w:sz="0" w:space="0" w:color="auto"/>
                <w:left w:val="none" w:sz="0" w:space="0" w:color="auto"/>
                <w:bottom w:val="none" w:sz="0" w:space="0" w:color="auto"/>
                <w:right w:val="none" w:sz="0" w:space="0" w:color="auto"/>
              </w:divBdr>
            </w:div>
            <w:div w:id="530262082">
              <w:marLeft w:val="0"/>
              <w:marRight w:val="0"/>
              <w:marTop w:val="0"/>
              <w:marBottom w:val="0"/>
              <w:divBdr>
                <w:top w:val="none" w:sz="0" w:space="0" w:color="auto"/>
                <w:left w:val="none" w:sz="0" w:space="0" w:color="auto"/>
                <w:bottom w:val="none" w:sz="0" w:space="0" w:color="auto"/>
                <w:right w:val="none" w:sz="0" w:space="0" w:color="auto"/>
              </w:divBdr>
            </w:div>
            <w:div w:id="713621846">
              <w:marLeft w:val="0"/>
              <w:marRight w:val="0"/>
              <w:marTop w:val="0"/>
              <w:marBottom w:val="0"/>
              <w:divBdr>
                <w:top w:val="none" w:sz="0" w:space="0" w:color="auto"/>
                <w:left w:val="none" w:sz="0" w:space="0" w:color="auto"/>
                <w:bottom w:val="none" w:sz="0" w:space="0" w:color="auto"/>
                <w:right w:val="none" w:sz="0" w:space="0" w:color="auto"/>
              </w:divBdr>
            </w:div>
            <w:div w:id="1123160140">
              <w:marLeft w:val="0"/>
              <w:marRight w:val="0"/>
              <w:marTop w:val="0"/>
              <w:marBottom w:val="0"/>
              <w:divBdr>
                <w:top w:val="none" w:sz="0" w:space="0" w:color="auto"/>
                <w:left w:val="none" w:sz="0" w:space="0" w:color="auto"/>
                <w:bottom w:val="none" w:sz="0" w:space="0" w:color="auto"/>
                <w:right w:val="none" w:sz="0" w:space="0" w:color="auto"/>
              </w:divBdr>
            </w:div>
            <w:div w:id="1524368095">
              <w:marLeft w:val="0"/>
              <w:marRight w:val="0"/>
              <w:marTop w:val="0"/>
              <w:marBottom w:val="0"/>
              <w:divBdr>
                <w:top w:val="none" w:sz="0" w:space="0" w:color="auto"/>
                <w:left w:val="none" w:sz="0" w:space="0" w:color="auto"/>
                <w:bottom w:val="none" w:sz="0" w:space="0" w:color="auto"/>
                <w:right w:val="none" w:sz="0" w:space="0" w:color="auto"/>
              </w:divBdr>
            </w:div>
            <w:div w:id="2030764161">
              <w:marLeft w:val="0"/>
              <w:marRight w:val="0"/>
              <w:marTop w:val="0"/>
              <w:marBottom w:val="0"/>
              <w:divBdr>
                <w:top w:val="none" w:sz="0" w:space="0" w:color="auto"/>
                <w:left w:val="none" w:sz="0" w:space="0" w:color="auto"/>
                <w:bottom w:val="none" w:sz="0" w:space="0" w:color="auto"/>
                <w:right w:val="none" w:sz="0" w:space="0" w:color="auto"/>
              </w:divBdr>
            </w:div>
          </w:divsChild>
        </w:div>
        <w:div w:id="975767014">
          <w:marLeft w:val="0"/>
          <w:marRight w:val="0"/>
          <w:marTop w:val="0"/>
          <w:marBottom w:val="0"/>
          <w:divBdr>
            <w:top w:val="none" w:sz="0" w:space="0" w:color="auto"/>
            <w:left w:val="none" w:sz="0" w:space="0" w:color="auto"/>
            <w:bottom w:val="none" w:sz="0" w:space="0" w:color="auto"/>
            <w:right w:val="none" w:sz="0" w:space="0" w:color="auto"/>
          </w:divBdr>
          <w:divsChild>
            <w:div w:id="1269241749">
              <w:marLeft w:val="0"/>
              <w:marRight w:val="0"/>
              <w:marTop w:val="0"/>
              <w:marBottom w:val="0"/>
              <w:divBdr>
                <w:top w:val="none" w:sz="0" w:space="0" w:color="auto"/>
                <w:left w:val="none" w:sz="0" w:space="0" w:color="auto"/>
                <w:bottom w:val="none" w:sz="0" w:space="0" w:color="auto"/>
                <w:right w:val="none" w:sz="0" w:space="0" w:color="auto"/>
              </w:divBdr>
            </w:div>
          </w:divsChild>
        </w:div>
        <w:div w:id="1200895865">
          <w:marLeft w:val="0"/>
          <w:marRight w:val="0"/>
          <w:marTop w:val="0"/>
          <w:marBottom w:val="0"/>
          <w:divBdr>
            <w:top w:val="none" w:sz="0" w:space="0" w:color="auto"/>
            <w:left w:val="none" w:sz="0" w:space="0" w:color="auto"/>
            <w:bottom w:val="none" w:sz="0" w:space="0" w:color="auto"/>
            <w:right w:val="none" w:sz="0" w:space="0" w:color="auto"/>
          </w:divBdr>
          <w:divsChild>
            <w:div w:id="429160084">
              <w:marLeft w:val="0"/>
              <w:marRight w:val="0"/>
              <w:marTop w:val="0"/>
              <w:marBottom w:val="0"/>
              <w:divBdr>
                <w:top w:val="none" w:sz="0" w:space="0" w:color="auto"/>
                <w:left w:val="none" w:sz="0" w:space="0" w:color="auto"/>
                <w:bottom w:val="none" w:sz="0" w:space="0" w:color="auto"/>
                <w:right w:val="none" w:sz="0" w:space="0" w:color="auto"/>
              </w:divBdr>
            </w:div>
            <w:div w:id="697193867">
              <w:marLeft w:val="0"/>
              <w:marRight w:val="0"/>
              <w:marTop w:val="0"/>
              <w:marBottom w:val="0"/>
              <w:divBdr>
                <w:top w:val="none" w:sz="0" w:space="0" w:color="auto"/>
                <w:left w:val="none" w:sz="0" w:space="0" w:color="auto"/>
                <w:bottom w:val="none" w:sz="0" w:space="0" w:color="auto"/>
                <w:right w:val="none" w:sz="0" w:space="0" w:color="auto"/>
              </w:divBdr>
            </w:div>
            <w:div w:id="1140727887">
              <w:marLeft w:val="0"/>
              <w:marRight w:val="0"/>
              <w:marTop w:val="0"/>
              <w:marBottom w:val="0"/>
              <w:divBdr>
                <w:top w:val="none" w:sz="0" w:space="0" w:color="auto"/>
                <w:left w:val="none" w:sz="0" w:space="0" w:color="auto"/>
                <w:bottom w:val="none" w:sz="0" w:space="0" w:color="auto"/>
                <w:right w:val="none" w:sz="0" w:space="0" w:color="auto"/>
              </w:divBdr>
            </w:div>
            <w:div w:id="1241333700">
              <w:marLeft w:val="0"/>
              <w:marRight w:val="0"/>
              <w:marTop w:val="0"/>
              <w:marBottom w:val="0"/>
              <w:divBdr>
                <w:top w:val="none" w:sz="0" w:space="0" w:color="auto"/>
                <w:left w:val="none" w:sz="0" w:space="0" w:color="auto"/>
                <w:bottom w:val="none" w:sz="0" w:space="0" w:color="auto"/>
                <w:right w:val="none" w:sz="0" w:space="0" w:color="auto"/>
              </w:divBdr>
            </w:div>
            <w:div w:id="1743409666">
              <w:marLeft w:val="0"/>
              <w:marRight w:val="0"/>
              <w:marTop w:val="0"/>
              <w:marBottom w:val="0"/>
              <w:divBdr>
                <w:top w:val="none" w:sz="0" w:space="0" w:color="auto"/>
                <w:left w:val="none" w:sz="0" w:space="0" w:color="auto"/>
                <w:bottom w:val="none" w:sz="0" w:space="0" w:color="auto"/>
                <w:right w:val="none" w:sz="0" w:space="0" w:color="auto"/>
              </w:divBdr>
            </w:div>
            <w:div w:id="211216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73302">
      <w:bodyDiv w:val="1"/>
      <w:marLeft w:val="0"/>
      <w:marRight w:val="0"/>
      <w:marTop w:val="0"/>
      <w:marBottom w:val="0"/>
      <w:divBdr>
        <w:top w:val="none" w:sz="0" w:space="0" w:color="auto"/>
        <w:left w:val="none" w:sz="0" w:space="0" w:color="auto"/>
        <w:bottom w:val="none" w:sz="0" w:space="0" w:color="auto"/>
        <w:right w:val="none" w:sz="0" w:space="0" w:color="auto"/>
      </w:divBdr>
    </w:div>
    <w:div w:id="533353199">
      <w:bodyDiv w:val="1"/>
      <w:marLeft w:val="0"/>
      <w:marRight w:val="0"/>
      <w:marTop w:val="0"/>
      <w:marBottom w:val="0"/>
      <w:divBdr>
        <w:top w:val="none" w:sz="0" w:space="0" w:color="auto"/>
        <w:left w:val="none" w:sz="0" w:space="0" w:color="auto"/>
        <w:bottom w:val="none" w:sz="0" w:space="0" w:color="auto"/>
        <w:right w:val="none" w:sz="0" w:space="0" w:color="auto"/>
      </w:divBdr>
    </w:div>
    <w:div w:id="545216744">
      <w:bodyDiv w:val="1"/>
      <w:marLeft w:val="0"/>
      <w:marRight w:val="0"/>
      <w:marTop w:val="0"/>
      <w:marBottom w:val="0"/>
      <w:divBdr>
        <w:top w:val="none" w:sz="0" w:space="0" w:color="auto"/>
        <w:left w:val="none" w:sz="0" w:space="0" w:color="auto"/>
        <w:bottom w:val="none" w:sz="0" w:space="0" w:color="auto"/>
        <w:right w:val="none" w:sz="0" w:space="0" w:color="auto"/>
      </w:divBdr>
    </w:div>
    <w:div w:id="560403111">
      <w:bodyDiv w:val="1"/>
      <w:marLeft w:val="0"/>
      <w:marRight w:val="0"/>
      <w:marTop w:val="0"/>
      <w:marBottom w:val="0"/>
      <w:divBdr>
        <w:top w:val="none" w:sz="0" w:space="0" w:color="auto"/>
        <w:left w:val="none" w:sz="0" w:space="0" w:color="auto"/>
        <w:bottom w:val="none" w:sz="0" w:space="0" w:color="auto"/>
        <w:right w:val="none" w:sz="0" w:space="0" w:color="auto"/>
      </w:divBdr>
    </w:div>
    <w:div w:id="1014765154">
      <w:bodyDiv w:val="1"/>
      <w:marLeft w:val="0"/>
      <w:marRight w:val="0"/>
      <w:marTop w:val="0"/>
      <w:marBottom w:val="0"/>
      <w:divBdr>
        <w:top w:val="none" w:sz="0" w:space="0" w:color="auto"/>
        <w:left w:val="none" w:sz="0" w:space="0" w:color="auto"/>
        <w:bottom w:val="none" w:sz="0" w:space="0" w:color="auto"/>
        <w:right w:val="none" w:sz="0" w:space="0" w:color="auto"/>
      </w:divBdr>
      <w:divsChild>
        <w:div w:id="1472215466">
          <w:marLeft w:val="0"/>
          <w:marRight w:val="0"/>
          <w:marTop w:val="0"/>
          <w:marBottom w:val="0"/>
          <w:divBdr>
            <w:top w:val="none" w:sz="0" w:space="0" w:color="auto"/>
            <w:left w:val="none" w:sz="0" w:space="0" w:color="auto"/>
            <w:bottom w:val="none" w:sz="0" w:space="0" w:color="auto"/>
            <w:right w:val="none" w:sz="0" w:space="0" w:color="auto"/>
          </w:divBdr>
        </w:div>
        <w:div w:id="902178489">
          <w:marLeft w:val="0"/>
          <w:marRight w:val="0"/>
          <w:marTop w:val="0"/>
          <w:marBottom w:val="0"/>
          <w:divBdr>
            <w:top w:val="none" w:sz="0" w:space="0" w:color="auto"/>
            <w:left w:val="none" w:sz="0" w:space="0" w:color="auto"/>
            <w:bottom w:val="none" w:sz="0" w:space="0" w:color="auto"/>
            <w:right w:val="none" w:sz="0" w:space="0" w:color="auto"/>
          </w:divBdr>
        </w:div>
        <w:div w:id="484473556">
          <w:marLeft w:val="0"/>
          <w:marRight w:val="0"/>
          <w:marTop w:val="0"/>
          <w:marBottom w:val="0"/>
          <w:divBdr>
            <w:top w:val="none" w:sz="0" w:space="0" w:color="auto"/>
            <w:left w:val="none" w:sz="0" w:space="0" w:color="auto"/>
            <w:bottom w:val="none" w:sz="0" w:space="0" w:color="auto"/>
            <w:right w:val="none" w:sz="0" w:space="0" w:color="auto"/>
          </w:divBdr>
        </w:div>
        <w:div w:id="992217977">
          <w:marLeft w:val="0"/>
          <w:marRight w:val="0"/>
          <w:marTop w:val="0"/>
          <w:marBottom w:val="0"/>
          <w:divBdr>
            <w:top w:val="none" w:sz="0" w:space="0" w:color="auto"/>
            <w:left w:val="none" w:sz="0" w:space="0" w:color="auto"/>
            <w:bottom w:val="none" w:sz="0" w:space="0" w:color="auto"/>
            <w:right w:val="none" w:sz="0" w:space="0" w:color="auto"/>
          </w:divBdr>
        </w:div>
        <w:div w:id="588972240">
          <w:marLeft w:val="0"/>
          <w:marRight w:val="0"/>
          <w:marTop w:val="0"/>
          <w:marBottom w:val="0"/>
          <w:divBdr>
            <w:top w:val="none" w:sz="0" w:space="0" w:color="auto"/>
            <w:left w:val="none" w:sz="0" w:space="0" w:color="auto"/>
            <w:bottom w:val="none" w:sz="0" w:space="0" w:color="auto"/>
            <w:right w:val="none" w:sz="0" w:space="0" w:color="auto"/>
          </w:divBdr>
        </w:div>
        <w:div w:id="1110902527">
          <w:marLeft w:val="0"/>
          <w:marRight w:val="0"/>
          <w:marTop w:val="0"/>
          <w:marBottom w:val="0"/>
          <w:divBdr>
            <w:top w:val="none" w:sz="0" w:space="0" w:color="auto"/>
            <w:left w:val="none" w:sz="0" w:space="0" w:color="auto"/>
            <w:bottom w:val="none" w:sz="0" w:space="0" w:color="auto"/>
            <w:right w:val="none" w:sz="0" w:space="0" w:color="auto"/>
          </w:divBdr>
        </w:div>
        <w:div w:id="1576351792">
          <w:marLeft w:val="0"/>
          <w:marRight w:val="0"/>
          <w:marTop w:val="0"/>
          <w:marBottom w:val="0"/>
          <w:divBdr>
            <w:top w:val="none" w:sz="0" w:space="0" w:color="auto"/>
            <w:left w:val="none" w:sz="0" w:space="0" w:color="auto"/>
            <w:bottom w:val="none" w:sz="0" w:space="0" w:color="auto"/>
            <w:right w:val="none" w:sz="0" w:space="0" w:color="auto"/>
          </w:divBdr>
        </w:div>
        <w:div w:id="786974476">
          <w:marLeft w:val="0"/>
          <w:marRight w:val="0"/>
          <w:marTop w:val="0"/>
          <w:marBottom w:val="0"/>
          <w:divBdr>
            <w:top w:val="none" w:sz="0" w:space="0" w:color="auto"/>
            <w:left w:val="none" w:sz="0" w:space="0" w:color="auto"/>
            <w:bottom w:val="none" w:sz="0" w:space="0" w:color="auto"/>
            <w:right w:val="none" w:sz="0" w:space="0" w:color="auto"/>
          </w:divBdr>
        </w:div>
        <w:div w:id="779253433">
          <w:marLeft w:val="0"/>
          <w:marRight w:val="0"/>
          <w:marTop w:val="0"/>
          <w:marBottom w:val="0"/>
          <w:divBdr>
            <w:top w:val="none" w:sz="0" w:space="0" w:color="auto"/>
            <w:left w:val="none" w:sz="0" w:space="0" w:color="auto"/>
            <w:bottom w:val="none" w:sz="0" w:space="0" w:color="auto"/>
            <w:right w:val="none" w:sz="0" w:space="0" w:color="auto"/>
          </w:divBdr>
        </w:div>
      </w:divsChild>
    </w:div>
    <w:div w:id="1024480839">
      <w:bodyDiv w:val="1"/>
      <w:marLeft w:val="0"/>
      <w:marRight w:val="0"/>
      <w:marTop w:val="0"/>
      <w:marBottom w:val="0"/>
      <w:divBdr>
        <w:top w:val="none" w:sz="0" w:space="0" w:color="auto"/>
        <w:left w:val="none" w:sz="0" w:space="0" w:color="auto"/>
        <w:bottom w:val="none" w:sz="0" w:space="0" w:color="auto"/>
        <w:right w:val="none" w:sz="0" w:space="0" w:color="auto"/>
      </w:divBdr>
    </w:div>
    <w:div w:id="1147551071">
      <w:bodyDiv w:val="1"/>
      <w:marLeft w:val="0"/>
      <w:marRight w:val="0"/>
      <w:marTop w:val="0"/>
      <w:marBottom w:val="0"/>
      <w:divBdr>
        <w:top w:val="none" w:sz="0" w:space="0" w:color="auto"/>
        <w:left w:val="none" w:sz="0" w:space="0" w:color="auto"/>
        <w:bottom w:val="none" w:sz="0" w:space="0" w:color="auto"/>
        <w:right w:val="none" w:sz="0" w:space="0" w:color="auto"/>
      </w:divBdr>
    </w:div>
    <w:div w:id="1147824832">
      <w:bodyDiv w:val="1"/>
      <w:marLeft w:val="0"/>
      <w:marRight w:val="0"/>
      <w:marTop w:val="0"/>
      <w:marBottom w:val="0"/>
      <w:divBdr>
        <w:top w:val="none" w:sz="0" w:space="0" w:color="auto"/>
        <w:left w:val="none" w:sz="0" w:space="0" w:color="auto"/>
        <w:bottom w:val="none" w:sz="0" w:space="0" w:color="auto"/>
        <w:right w:val="none" w:sz="0" w:space="0" w:color="auto"/>
      </w:divBdr>
    </w:div>
    <w:div w:id="1346133964">
      <w:bodyDiv w:val="1"/>
      <w:marLeft w:val="0"/>
      <w:marRight w:val="0"/>
      <w:marTop w:val="0"/>
      <w:marBottom w:val="0"/>
      <w:divBdr>
        <w:top w:val="none" w:sz="0" w:space="0" w:color="auto"/>
        <w:left w:val="none" w:sz="0" w:space="0" w:color="auto"/>
        <w:bottom w:val="none" w:sz="0" w:space="0" w:color="auto"/>
        <w:right w:val="none" w:sz="0" w:space="0" w:color="auto"/>
      </w:divBdr>
    </w:div>
    <w:div w:id="1367363505">
      <w:bodyDiv w:val="1"/>
      <w:marLeft w:val="0"/>
      <w:marRight w:val="0"/>
      <w:marTop w:val="0"/>
      <w:marBottom w:val="0"/>
      <w:divBdr>
        <w:top w:val="none" w:sz="0" w:space="0" w:color="auto"/>
        <w:left w:val="none" w:sz="0" w:space="0" w:color="auto"/>
        <w:bottom w:val="none" w:sz="0" w:space="0" w:color="auto"/>
        <w:right w:val="none" w:sz="0" w:space="0" w:color="auto"/>
      </w:divBdr>
      <w:divsChild>
        <w:div w:id="1984851984">
          <w:marLeft w:val="0"/>
          <w:marRight w:val="0"/>
          <w:marTop w:val="0"/>
          <w:marBottom w:val="0"/>
          <w:divBdr>
            <w:top w:val="none" w:sz="0" w:space="0" w:color="auto"/>
            <w:left w:val="none" w:sz="0" w:space="0" w:color="auto"/>
            <w:bottom w:val="none" w:sz="0" w:space="0" w:color="auto"/>
            <w:right w:val="none" w:sz="0" w:space="0" w:color="auto"/>
          </w:divBdr>
        </w:div>
        <w:div w:id="1109008894">
          <w:marLeft w:val="0"/>
          <w:marRight w:val="0"/>
          <w:marTop w:val="0"/>
          <w:marBottom w:val="0"/>
          <w:divBdr>
            <w:top w:val="none" w:sz="0" w:space="0" w:color="auto"/>
            <w:left w:val="none" w:sz="0" w:space="0" w:color="auto"/>
            <w:bottom w:val="none" w:sz="0" w:space="0" w:color="auto"/>
            <w:right w:val="none" w:sz="0" w:space="0" w:color="auto"/>
          </w:divBdr>
        </w:div>
        <w:div w:id="366879590">
          <w:marLeft w:val="0"/>
          <w:marRight w:val="0"/>
          <w:marTop w:val="0"/>
          <w:marBottom w:val="0"/>
          <w:divBdr>
            <w:top w:val="none" w:sz="0" w:space="0" w:color="auto"/>
            <w:left w:val="none" w:sz="0" w:space="0" w:color="auto"/>
            <w:bottom w:val="none" w:sz="0" w:space="0" w:color="auto"/>
            <w:right w:val="none" w:sz="0" w:space="0" w:color="auto"/>
          </w:divBdr>
        </w:div>
        <w:div w:id="457720114">
          <w:marLeft w:val="0"/>
          <w:marRight w:val="0"/>
          <w:marTop w:val="0"/>
          <w:marBottom w:val="0"/>
          <w:divBdr>
            <w:top w:val="none" w:sz="0" w:space="0" w:color="auto"/>
            <w:left w:val="none" w:sz="0" w:space="0" w:color="auto"/>
            <w:bottom w:val="none" w:sz="0" w:space="0" w:color="auto"/>
            <w:right w:val="none" w:sz="0" w:space="0" w:color="auto"/>
          </w:divBdr>
        </w:div>
        <w:div w:id="738209670">
          <w:marLeft w:val="0"/>
          <w:marRight w:val="0"/>
          <w:marTop w:val="0"/>
          <w:marBottom w:val="0"/>
          <w:divBdr>
            <w:top w:val="none" w:sz="0" w:space="0" w:color="auto"/>
            <w:left w:val="none" w:sz="0" w:space="0" w:color="auto"/>
            <w:bottom w:val="none" w:sz="0" w:space="0" w:color="auto"/>
            <w:right w:val="none" w:sz="0" w:space="0" w:color="auto"/>
          </w:divBdr>
        </w:div>
        <w:div w:id="1193229659">
          <w:marLeft w:val="0"/>
          <w:marRight w:val="0"/>
          <w:marTop w:val="0"/>
          <w:marBottom w:val="0"/>
          <w:divBdr>
            <w:top w:val="none" w:sz="0" w:space="0" w:color="auto"/>
            <w:left w:val="none" w:sz="0" w:space="0" w:color="auto"/>
            <w:bottom w:val="none" w:sz="0" w:space="0" w:color="auto"/>
            <w:right w:val="none" w:sz="0" w:space="0" w:color="auto"/>
          </w:divBdr>
        </w:div>
        <w:div w:id="1869875755">
          <w:marLeft w:val="0"/>
          <w:marRight w:val="0"/>
          <w:marTop w:val="0"/>
          <w:marBottom w:val="0"/>
          <w:divBdr>
            <w:top w:val="none" w:sz="0" w:space="0" w:color="auto"/>
            <w:left w:val="none" w:sz="0" w:space="0" w:color="auto"/>
            <w:bottom w:val="none" w:sz="0" w:space="0" w:color="auto"/>
            <w:right w:val="none" w:sz="0" w:space="0" w:color="auto"/>
          </w:divBdr>
        </w:div>
        <w:div w:id="720835311">
          <w:marLeft w:val="0"/>
          <w:marRight w:val="0"/>
          <w:marTop w:val="0"/>
          <w:marBottom w:val="0"/>
          <w:divBdr>
            <w:top w:val="none" w:sz="0" w:space="0" w:color="auto"/>
            <w:left w:val="none" w:sz="0" w:space="0" w:color="auto"/>
            <w:bottom w:val="none" w:sz="0" w:space="0" w:color="auto"/>
            <w:right w:val="none" w:sz="0" w:space="0" w:color="auto"/>
          </w:divBdr>
        </w:div>
        <w:div w:id="1704745328">
          <w:marLeft w:val="0"/>
          <w:marRight w:val="0"/>
          <w:marTop w:val="0"/>
          <w:marBottom w:val="0"/>
          <w:divBdr>
            <w:top w:val="none" w:sz="0" w:space="0" w:color="auto"/>
            <w:left w:val="none" w:sz="0" w:space="0" w:color="auto"/>
            <w:bottom w:val="none" w:sz="0" w:space="0" w:color="auto"/>
            <w:right w:val="none" w:sz="0" w:space="0" w:color="auto"/>
          </w:divBdr>
        </w:div>
      </w:divsChild>
    </w:div>
    <w:div w:id="1401320784">
      <w:bodyDiv w:val="1"/>
      <w:marLeft w:val="0"/>
      <w:marRight w:val="0"/>
      <w:marTop w:val="0"/>
      <w:marBottom w:val="0"/>
      <w:divBdr>
        <w:top w:val="none" w:sz="0" w:space="0" w:color="auto"/>
        <w:left w:val="none" w:sz="0" w:space="0" w:color="auto"/>
        <w:bottom w:val="none" w:sz="0" w:space="0" w:color="auto"/>
        <w:right w:val="none" w:sz="0" w:space="0" w:color="auto"/>
      </w:divBdr>
    </w:div>
    <w:div w:id="1500002126">
      <w:bodyDiv w:val="1"/>
      <w:marLeft w:val="0"/>
      <w:marRight w:val="0"/>
      <w:marTop w:val="0"/>
      <w:marBottom w:val="0"/>
      <w:divBdr>
        <w:top w:val="none" w:sz="0" w:space="0" w:color="auto"/>
        <w:left w:val="none" w:sz="0" w:space="0" w:color="auto"/>
        <w:bottom w:val="none" w:sz="0" w:space="0" w:color="auto"/>
        <w:right w:val="none" w:sz="0" w:space="0" w:color="auto"/>
      </w:divBdr>
    </w:div>
    <w:div w:id="1636107874">
      <w:bodyDiv w:val="1"/>
      <w:marLeft w:val="0"/>
      <w:marRight w:val="0"/>
      <w:marTop w:val="0"/>
      <w:marBottom w:val="0"/>
      <w:divBdr>
        <w:top w:val="none" w:sz="0" w:space="0" w:color="auto"/>
        <w:left w:val="none" w:sz="0" w:space="0" w:color="auto"/>
        <w:bottom w:val="none" w:sz="0" w:space="0" w:color="auto"/>
        <w:right w:val="none" w:sz="0" w:space="0" w:color="auto"/>
      </w:divBdr>
    </w:div>
    <w:div w:id="1689868060">
      <w:bodyDiv w:val="1"/>
      <w:marLeft w:val="0"/>
      <w:marRight w:val="0"/>
      <w:marTop w:val="0"/>
      <w:marBottom w:val="0"/>
      <w:divBdr>
        <w:top w:val="none" w:sz="0" w:space="0" w:color="auto"/>
        <w:left w:val="none" w:sz="0" w:space="0" w:color="auto"/>
        <w:bottom w:val="none" w:sz="0" w:space="0" w:color="auto"/>
        <w:right w:val="none" w:sz="0" w:space="0" w:color="auto"/>
      </w:divBdr>
      <w:divsChild>
        <w:div w:id="65340666">
          <w:marLeft w:val="0"/>
          <w:marRight w:val="0"/>
          <w:marTop w:val="195"/>
          <w:marBottom w:val="195"/>
          <w:divBdr>
            <w:top w:val="none" w:sz="0" w:space="0" w:color="auto"/>
            <w:left w:val="none" w:sz="0" w:space="0" w:color="auto"/>
            <w:bottom w:val="none" w:sz="0" w:space="0" w:color="auto"/>
            <w:right w:val="none" w:sz="0" w:space="0" w:color="auto"/>
          </w:divBdr>
          <w:divsChild>
            <w:div w:id="1936012008">
              <w:marLeft w:val="0"/>
              <w:marRight w:val="0"/>
              <w:marTop w:val="0"/>
              <w:marBottom w:val="0"/>
              <w:divBdr>
                <w:top w:val="none" w:sz="0" w:space="0" w:color="auto"/>
                <w:left w:val="none" w:sz="0" w:space="0" w:color="auto"/>
                <w:bottom w:val="none" w:sz="0" w:space="0" w:color="auto"/>
                <w:right w:val="none" w:sz="0" w:space="0" w:color="auto"/>
              </w:divBdr>
              <w:divsChild>
                <w:div w:id="975530007">
                  <w:marLeft w:val="0"/>
                  <w:marRight w:val="0"/>
                  <w:marTop w:val="0"/>
                  <w:marBottom w:val="0"/>
                  <w:divBdr>
                    <w:top w:val="none" w:sz="0" w:space="0" w:color="auto"/>
                    <w:left w:val="none" w:sz="0" w:space="0" w:color="auto"/>
                    <w:bottom w:val="none" w:sz="0" w:space="0" w:color="auto"/>
                    <w:right w:val="none" w:sz="0" w:space="0" w:color="auto"/>
                  </w:divBdr>
                </w:div>
                <w:div w:id="1595281996">
                  <w:marLeft w:val="0"/>
                  <w:marRight w:val="0"/>
                  <w:marTop w:val="0"/>
                  <w:marBottom w:val="0"/>
                  <w:divBdr>
                    <w:top w:val="none" w:sz="0" w:space="0" w:color="auto"/>
                    <w:left w:val="none" w:sz="0" w:space="0" w:color="auto"/>
                    <w:bottom w:val="none" w:sz="0" w:space="0" w:color="auto"/>
                    <w:right w:val="none" w:sz="0" w:space="0" w:color="auto"/>
                  </w:divBdr>
                </w:div>
                <w:div w:id="168066711">
                  <w:marLeft w:val="0"/>
                  <w:marRight w:val="0"/>
                  <w:marTop w:val="0"/>
                  <w:marBottom w:val="0"/>
                  <w:divBdr>
                    <w:top w:val="none" w:sz="0" w:space="0" w:color="auto"/>
                    <w:left w:val="none" w:sz="0" w:space="0" w:color="auto"/>
                    <w:bottom w:val="none" w:sz="0" w:space="0" w:color="auto"/>
                    <w:right w:val="none" w:sz="0" w:space="0" w:color="auto"/>
                  </w:divBdr>
                </w:div>
                <w:div w:id="604072479">
                  <w:marLeft w:val="0"/>
                  <w:marRight w:val="0"/>
                  <w:marTop w:val="0"/>
                  <w:marBottom w:val="0"/>
                  <w:divBdr>
                    <w:top w:val="none" w:sz="0" w:space="0" w:color="auto"/>
                    <w:left w:val="none" w:sz="0" w:space="0" w:color="auto"/>
                    <w:bottom w:val="none" w:sz="0" w:space="0" w:color="auto"/>
                    <w:right w:val="none" w:sz="0" w:space="0" w:color="auto"/>
                  </w:divBdr>
                </w:div>
                <w:div w:id="1253049029">
                  <w:marLeft w:val="0"/>
                  <w:marRight w:val="0"/>
                  <w:marTop w:val="0"/>
                  <w:marBottom w:val="0"/>
                  <w:divBdr>
                    <w:top w:val="none" w:sz="0" w:space="0" w:color="auto"/>
                    <w:left w:val="none" w:sz="0" w:space="0" w:color="auto"/>
                    <w:bottom w:val="none" w:sz="0" w:space="0" w:color="auto"/>
                    <w:right w:val="none" w:sz="0" w:space="0" w:color="auto"/>
                  </w:divBdr>
                </w:div>
                <w:div w:id="1040281751">
                  <w:marLeft w:val="0"/>
                  <w:marRight w:val="0"/>
                  <w:marTop w:val="0"/>
                  <w:marBottom w:val="0"/>
                  <w:divBdr>
                    <w:top w:val="none" w:sz="0" w:space="0" w:color="auto"/>
                    <w:left w:val="none" w:sz="0" w:space="0" w:color="auto"/>
                    <w:bottom w:val="none" w:sz="0" w:space="0" w:color="auto"/>
                    <w:right w:val="none" w:sz="0" w:space="0" w:color="auto"/>
                  </w:divBdr>
                </w:div>
                <w:div w:id="2004041856">
                  <w:marLeft w:val="0"/>
                  <w:marRight w:val="0"/>
                  <w:marTop w:val="0"/>
                  <w:marBottom w:val="0"/>
                  <w:divBdr>
                    <w:top w:val="none" w:sz="0" w:space="0" w:color="auto"/>
                    <w:left w:val="none" w:sz="0" w:space="0" w:color="auto"/>
                    <w:bottom w:val="none" w:sz="0" w:space="0" w:color="auto"/>
                    <w:right w:val="none" w:sz="0" w:space="0" w:color="auto"/>
                  </w:divBdr>
                </w:div>
                <w:div w:id="287127262">
                  <w:marLeft w:val="0"/>
                  <w:marRight w:val="0"/>
                  <w:marTop w:val="0"/>
                  <w:marBottom w:val="0"/>
                  <w:divBdr>
                    <w:top w:val="none" w:sz="0" w:space="0" w:color="auto"/>
                    <w:left w:val="none" w:sz="0" w:space="0" w:color="auto"/>
                    <w:bottom w:val="none" w:sz="0" w:space="0" w:color="auto"/>
                    <w:right w:val="none" w:sz="0" w:space="0" w:color="auto"/>
                  </w:divBdr>
                </w:div>
                <w:div w:id="15153562">
                  <w:marLeft w:val="0"/>
                  <w:marRight w:val="0"/>
                  <w:marTop w:val="0"/>
                  <w:marBottom w:val="0"/>
                  <w:divBdr>
                    <w:top w:val="none" w:sz="0" w:space="0" w:color="auto"/>
                    <w:left w:val="none" w:sz="0" w:space="0" w:color="auto"/>
                    <w:bottom w:val="none" w:sz="0" w:space="0" w:color="auto"/>
                    <w:right w:val="none" w:sz="0" w:space="0" w:color="auto"/>
                  </w:divBdr>
                </w:div>
                <w:div w:id="1689331957">
                  <w:marLeft w:val="0"/>
                  <w:marRight w:val="0"/>
                  <w:marTop w:val="0"/>
                  <w:marBottom w:val="0"/>
                  <w:divBdr>
                    <w:top w:val="none" w:sz="0" w:space="0" w:color="auto"/>
                    <w:left w:val="none" w:sz="0" w:space="0" w:color="auto"/>
                    <w:bottom w:val="none" w:sz="0" w:space="0" w:color="auto"/>
                    <w:right w:val="none" w:sz="0" w:space="0" w:color="auto"/>
                  </w:divBdr>
                </w:div>
                <w:div w:id="1259023539">
                  <w:marLeft w:val="0"/>
                  <w:marRight w:val="0"/>
                  <w:marTop w:val="0"/>
                  <w:marBottom w:val="0"/>
                  <w:divBdr>
                    <w:top w:val="none" w:sz="0" w:space="0" w:color="auto"/>
                    <w:left w:val="none" w:sz="0" w:space="0" w:color="auto"/>
                    <w:bottom w:val="none" w:sz="0" w:space="0" w:color="auto"/>
                    <w:right w:val="none" w:sz="0" w:space="0" w:color="auto"/>
                  </w:divBdr>
                </w:div>
                <w:div w:id="1926955366">
                  <w:marLeft w:val="0"/>
                  <w:marRight w:val="0"/>
                  <w:marTop w:val="0"/>
                  <w:marBottom w:val="0"/>
                  <w:divBdr>
                    <w:top w:val="none" w:sz="0" w:space="0" w:color="auto"/>
                    <w:left w:val="none" w:sz="0" w:space="0" w:color="auto"/>
                    <w:bottom w:val="none" w:sz="0" w:space="0" w:color="auto"/>
                    <w:right w:val="none" w:sz="0" w:space="0" w:color="auto"/>
                  </w:divBdr>
                </w:div>
                <w:div w:id="932204628">
                  <w:marLeft w:val="0"/>
                  <w:marRight w:val="0"/>
                  <w:marTop w:val="0"/>
                  <w:marBottom w:val="0"/>
                  <w:divBdr>
                    <w:top w:val="none" w:sz="0" w:space="0" w:color="auto"/>
                    <w:left w:val="none" w:sz="0" w:space="0" w:color="auto"/>
                    <w:bottom w:val="none" w:sz="0" w:space="0" w:color="auto"/>
                    <w:right w:val="none" w:sz="0" w:space="0" w:color="auto"/>
                  </w:divBdr>
                </w:div>
                <w:div w:id="1429041687">
                  <w:marLeft w:val="0"/>
                  <w:marRight w:val="0"/>
                  <w:marTop w:val="0"/>
                  <w:marBottom w:val="0"/>
                  <w:divBdr>
                    <w:top w:val="none" w:sz="0" w:space="0" w:color="auto"/>
                    <w:left w:val="none" w:sz="0" w:space="0" w:color="auto"/>
                    <w:bottom w:val="none" w:sz="0" w:space="0" w:color="auto"/>
                    <w:right w:val="none" w:sz="0" w:space="0" w:color="auto"/>
                  </w:divBdr>
                </w:div>
                <w:div w:id="7563196">
                  <w:marLeft w:val="0"/>
                  <w:marRight w:val="0"/>
                  <w:marTop w:val="0"/>
                  <w:marBottom w:val="0"/>
                  <w:divBdr>
                    <w:top w:val="none" w:sz="0" w:space="0" w:color="auto"/>
                    <w:left w:val="none" w:sz="0" w:space="0" w:color="auto"/>
                    <w:bottom w:val="none" w:sz="0" w:space="0" w:color="auto"/>
                    <w:right w:val="none" w:sz="0" w:space="0" w:color="auto"/>
                  </w:divBdr>
                </w:div>
                <w:div w:id="1197352151">
                  <w:marLeft w:val="0"/>
                  <w:marRight w:val="0"/>
                  <w:marTop w:val="0"/>
                  <w:marBottom w:val="0"/>
                  <w:divBdr>
                    <w:top w:val="none" w:sz="0" w:space="0" w:color="auto"/>
                    <w:left w:val="none" w:sz="0" w:space="0" w:color="auto"/>
                    <w:bottom w:val="none" w:sz="0" w:space="0" w:color="auto"/>
                    <w:right w:val="none" w:sz="0" w:space="0" w:color="auto"/>
                  </w:divBdr>
                </w:div>
                <w:div w:id="1327368434">
                  <w:marLeft w:val="0"/>
                  <w:marRight w:val="0"/>
                  <w:marTop w:val="0"/>
                  <w:marBottom w:val="0"/>
                  <w:divBdr>
                    <w:top w:val="none" w:sz="0" w:space="0" w:color="auto"/>
                    <w:left w:val="none" w:sz="0" w:space="0" w:color="auto"/>
                    <w:bottom w:val="none" w:sz="0" w:space="0" w:color="auto"/>
                    <w:right w:val="none" w:sz="0" w:space="0" w:color="auto"/>
                  </w:divBdr>
                </w:div>
                <w:div w:id="1151172007">
                  <w:marLeft w:val="0"/>
                  <w:marRight w:val="0"/>
                  <w:marTop w:val="0"/>
                  <w:marBottom w:val="0"/>
                  <w:divBdr>
                    <w:top w:val="none" w:sz="0" w:space="0" w:color="auto"/>
                    <w:left w:val="none" w:sz="0" w:space="0" w:color="auto"/>
                    <w:bottom w:val="none" w:sz="0" w:space="0" w:color="auto"/>
                    <w:right w:val="none" w:sz="0" w:space="0" w:color="auto"/>
                  </w:divBdr>
                </w:div>
                <w:div w:id="747312667">
                  <w:marLeft w:val="0"/>
                  <w:marRight w:val="0"/>
                  <w:marTop w:val="0"/>
                  <w:marBottom w:val="0"/>
                  <w:divBdr>
                    <w:top w:val="none" w:sz="0" w:space="0" w:color="auto"/>
                    <w:left w:val="none" w:sz="0" w:space="0" w:color="auto"/>
                    <w:bottom w:val="none" w:sz="0" w:space="0" w:color="auto"/>
                    <w:right w:val="none" w:sz="0" w:space="0" w:color="auto"/>
                  </w:divBdr>
                </w:div>
                <w:div w:id="653726983">
                  <w:marLeft w:val="0"/>
                  <w:marRight w:val="0"/>
                  <w:marTop w:val="0"/>
                  <w:marBottom w:val="0"/>
                  <w:divBdr>
                    <w:top w:val="none" w:sz="0" w:space="0" w:color="auto"/>
                    <w:left w:val="none" w:sz="0" w:space="0" w:color="auto"/>
                    <w:bottom w:val="none" w:sz="0" w:space="0" w:color="auto"/>
                    <w:right w:val="none" w:sz="0" w:space="0" w:color="auto"/>
                  </w:divBdr>
                </w:div>
                <w:div w:id="809710394">
                  <w:marLeft w:val="0"/>
                  <w:marRight w:val="0"/>
                  <w:marTop w:val="0"/>
                  <w:marBottom w:val="0"/>
                  <w:divBdr>
                    <w:top w:val="none" w:sz="0" w:space="0" w:color="auto"/>
                    <w:left w:val="none" w:sz="0" w:space="0" w:color="auto"/>
                    <w:bottom w:val="none" w:sz="0" w:space="0" w:color="auto"/>
                    <w:right w:val="none" w:sz="0" w:space="0" w:color="auto"/>
                  </w:divBdr>
                </w:div>
                <w:div w:id="1471940819">
                  <w:marLeft w:val="0"/>
                  <w:marRight w:val="0"/>
                  <w:marTop w:val="0"/>
                  <w:marBottom w:val="0"/>
                  <w:divBdr>
                    <w:top w:val="none" w:sz="0" w:space="0" w:color="auto"/>
                    <w:left w:val="none" w:sz="0" w:space="0" w:color="auto"/>
                    <w:bottom w:val="none" w:sz="0" w:space="0" w:color="auto"/>
                    <w:right w:val="none" w:sz="0" w:space="0" w:color="auto"/>
                  </w:divBdr>
                </w:div>
                <w:div w:id="472984225">
                  <w:marLeft w:val="0"/>
                  <w:marRight w:val="0"/>
                  <w:marTop w:val="0"/>
                  <w:marBottom w:val="0"/>
                  <w:divBdr>
                    <w:top w:val="none" w:sz="0" w:space="0" w:color="auto"/>
                    <w:left w:val="none" w:sz="0" w:space="0" w:color="auto"/>
                    <w:bottom w:val="none" w:sz="0" w:space="0" w:color="auto"/>
                    <w:right w:val="none" w:sz="0" w:space="0" w:color="auto"/>
                  </w:divBdr>
                </w:div>
                <w:div w:id="1840583932">
                  <w:marLeft w:val="0"/>
                  <w:marRight w:val="0"/>
                  <w:marTop w:val="0"/>
                  <w:marBottom w:val="0"/>
                  <w:divBdr>
                    <w:top w:val="none" w:sz="0" w:space="0" w:color="auto"/>
                    <w:left w:val="none" w:sz="0" w:space="0" w:color="auto"/>
                    <w:bottom w:val="none" w:sz="0" w:space="0" w:color="auto"/>
                    <w:right w:val="none" w:sz="0" w:space="0" w:color="auto"/>
                  </w:divBdr>
                </w:div>
                <w:div w:id="589700107">
                  <w:marLeft w:val="0"/>
                  <w:marRight w:val="0"/>
                  <w:marTop w:val="0"/>
                  <w:marBottom w:val="0"/>
                  <w:divBdr>
                    <w:top w:val="none" w:sz="0" w:space="0" w:color="auto"/>
                    <w:left w:val="none" w:sz="0" w:space="0" w:color="auto"/>
                    <w:bottom w:val="none" w:sz="0" w:space="0" w:color="auto"/>
                    <w:right w:val="none" w:sz="0" w:space="0" w:color="auto"/>
                  </w:divBdr>
                </w:div>
                <w:div w:id="1610234318">
                  <w:marLeft w:val="0"/>
                  <w:marRight w:val="0"/>
                  <w:marTop w:val="0"/>
                  <w:marBottom w:val="0"/>
                  <w:divBdr>
                    <w:top w:val="none" w:sz="0" w:space="0" w:color="auto"/>
                    <w:left w:val="none" w:sz="0" w:space="0" w:color="auto"/>
                    <w:bottom w:val="none" w:sz="0" w:space="0" w:color="auto"/>
                    <w:right w:val="none" w:sz="0" w:space="0" w:color="auto"/>
                  </w:divBdr>
                </w:div>
                <w:div w:id="1032144698">
                  <w:marLeft w:val="0"/>
                  <w:marRight w:val="0"/>
                  <w:marTop w:val="0"/>
                  <w:marBottom w:val="0"/>
                  <w:divBdr>
                    <w:top w:val="none" w:sz="0" w:space="0" w:color="auto"/>
                    <w:left w:val="none" w:sz="0" w:space="0" w:color="auto"/>
                    <w:bottom w:val="none" w:sz="0" w:space="0" w:color="auto"/>
                    <w:right w:val="none" w:sz="0" w:space="0" w:color="auto"/>
                  </w:divBdr>
                </w:div>
                <w:div w:id="449662821">
                  <w:marLeft w:val="0"/>
                  <w:marRight w:val="0"/>
                  <w:marTop w:val="0"/>
                  <w:marBottom w:val="0"/>
                  <w:divBdr>
                    <w:top w:val="none" w:sz="0" w:space="0" w:color="auto"/>
                    <w:left w:val="none" w:sz="0" w:space="0" w:color="auto"/>
                    <w:bottom w:val="none" w:sz="0" w:space="0" w:color="auto"/>
                    <w:right w:val="none" w:sz="0" w:space="0" w:color="auto"/>
                  </w:divBdr>
                </w:div>
                <w:div w:id="1911499887">
                  <w:marLeft w:val="0"/>
                  <w:marRight w:val="0"/>
                  <w:marTop w:val="0"/>
                  <w:marBottom w:val="0"/>
                  <w:divBdr>
                    <w:top w:val="none" w:sz="0" w:space="0" w:color="auto"/>
                    <w:left w:val="none" w:sz="0" w:space="0" w:color="auto"/>
                    <w:bottom w:val="none" w:sz="0" w:space="0" w:color="auto"/>
                    <w:right w:val="none" w:sz="0" w:space="0" w:color="auto"/>
                  </w:divBdr>
                </w:div>
                <w:div w:id="553733793">
                  <w:marLeft w:val="0"/>
                  <w:marRight w:val="0"/>
                  <w:marTop w:val="0"/>
                  <w:marBottom w:val="0"/>
                  <w:divBdr>
                    <w:top w:val="none" w:sz="0" w:space="0" w:color="auto"/>
                    <w:left w:val="none" w:sz="0" w:space="0" w:color="auto"/>
                    <w:bottom w:val="none" w:sz="0" w:space="0" w:color="auto"/>
                    <w:right w:val="none" w:sz="0" w:space="0" w:color="auto"/>
                  </w:divBdr>
                </w:div>
                <w:div w:id="531116363">
                  <w:marLeft w:val="0"/>
                  <w:marRight w:val="0"/>
                  <w:marTop w:val="0"/>
                  <w:marBottom w:val="0"/>
                  <w:divBdr>
                    <w:top w:val="none" w:sz="0" w:space="0" w:color="auto"/>
                    <w:left w:val="none" w:sz="0" w:space="0" w:color="auto"/>
                    <w:bottom w:val="none" w:sz="0" w:space="0" w:color="auto"/>
                    <w:right w:val="none" w:sz="0" w:space="0" w:color="auto"/>
                  </w:divBdr>
                </w:div>
                <w:div w:id="559245144">
                  <w:marLeft w:val="0"/>
                  <w:marRight w:val="0"/>
                  <w:marTop w:val="0"/>
                  <w:marBottom w:val="0"/>
                  <w:divBdr>
                    <w:top w:val="none" w:sz="0" w:space="0" w:color="auto"/>
                    <w:left w:val="none" w:sz="0" w:space="0" w:color="auto"/>
                    <w:bottom w:val="none" w:sz="0" w:space="0" w:color="auto"/>
                    <w:right w:val="none" w:sz="0" w:space="0" w:color="auto"/>
                  </w:divBdr>
                </w:div>
                <w:div w:id="1015424525">
                  <w:marLeft w:val="0"/>
                  <w:marRight w:val="0"/>
                  <w:marTop w:val="0"/>
                  <w:marBottom w:val="0"/>
                  <w:divBdr>
                    <w:top w:val="none" w:sz="0" w:space="0" w:color="auto"/>
                    <w:left w:val="none" w:sz="0" w:space="0" w:color="auto"/>
                    <w:bottom w:val="none" w:sz="0" w:space="0" w:color="auto"/>
                    <w:right w:val="none" w:sz="0" w:space="0" w:color="auto"/>
                  </w:divBdr>
                </w:div>
                <w:div w:id="1653296300">
                  <w:marLeft w:val="0"/>
                  <w:marRight w:val="0"/>
                  <w:marTop w:val="0"/>
                  <w:marBottom w:val="0"/>
                  <w:divBdr>
                    <w:top w:val="none" w:sz="0" w:space="0" w:color="auto"/>
                    <w:left w:val="none" w:sz="0" w:space="0" w:color="auto"/>
                    <w:bottom w:val="none" w:sz="0" w:space="0" w:color="auto"/>
                    <w:right w:val="none" w:sz="0" w:space="0" w:color="auto"/>
                  </w:divBdr>
                </w:div>
                <w:div w:id="243690224">
                  <w:marLeft w:val="0"/>
                  <w:marRight w:val="0"/>
                  <w:marTop w:val="0"/>
                  <w:marBottom w:val="0"/>
                  <w:divBdr>
                    <w:top w:val="none" w:sz="0" w:space="0" w:color="auto"/>
                    <w:left w:val="none" w:sz="0" w:space="0" w:color="auto"/>
                    <w:bottom w:val="none" w:sz="0" w:space="0" w:color="auto"/>
                    <w:right w:val="none" w:sz="0" w:space="0" w:color="auto"/>
                  </w:divBdr>
                </w:div>
                <w:div w:id="555311818">
                  <w:marLeft w:val="0"/>
                  <w:marRight w:val="0"/>
                  <w:marTop w:val="0"/>
                  <w:marBottom w:val="0"/>
                  <w:divBdr>
                    <w:top w:val="none" w:sz="0" w:space="0" w:color="auto"/>
                    <w:left w:val="none" w:sz="0" w:space="0" w:color="auto"/>
                    <w:bottom w:val="none" w:sz="0" w:space="0" w:color="auto"/>
                    <w:right w:val="none" w:sz="0" w:space="0" w:color="auto"/>
                  </w:divBdr>
                </w:div>
                <w:div w:id="300572726">
                  <w:marLeft w:val="0"/>
                  <w:marRight w:val="0"/>
                  <w:marTop w:val="0"/>
                  <w:marBottom w:val="0"/>
                  <w:divBdr>
                    <w:top w:val="none" w:sz="0" w:space="0" w:color="auto"/>
                    <w:left w:val="none" w:sz="0" w:space="0" w:color="auto"/>
                    <w:bottom w:val="none" w:sz="0" w:space="0" w:color="auto"/>
                    <w:right w:val="none" w:sz="0" w:space="0" w:color="auto"/>
                  </w:divBdr>
                </w:div>
                <w:div w:id="286349696">
                  <w:marLeft w:val="0"/>
                  <w:marRight w:val="0"/>
                  <w:marTop w:val="0"/>
                  <w:marBottom w:val="0"/>
                  <w:divBdr>
                    <w:top w:val="none" w:sz="0" w:space="0" w:color="auto"/>
                    <w:left w:val="none" w:sz="0" w:space="0" w:color="auto"/>
                    <w:bottom w:val="none" w:sz="0" w:space="0" w:color="auto"/>
                    <w:right w:val="none" w:sz="0" w:space="0" w:color="auto"/>
                  </w:divBdr>
                </w:div>
                <w:div w:id="775491114">
                  <w:marLeft w:val="0"/>
                  <w:marRight w:val="0"/>
                  <w:marTop w:val="0"/>
                  <w:marBottom w:val="0"/>
                  <w:divBdr>
                    <w:top w:val="none" w:sz="0" w:space="0" w:color="auto"/>
                    <w:left w:val="none" w:sz="0" w:space="0" w:color="auto"/>
                    <w:bottom w:val="none" w:sz="0" w:space="0" w:color="auto"/>
                    <w:right w:val="none" w:sz="0" w:space="0" w:color="auto"/>
                  </w:divBdr>
                </w:div>
                <w:div w:id="1941907448">
                  <w:marLeft w:val="0"/>
                  <w:marRight w:val="0"/>
                  <w:marTop w:val="0"/>
                  <w:marBottom w:val="0"/>
                  <w:divBdr>
                    <w:top w:val="none" w:sz="0" w:space="0" w:color="auto"/>
                    <w:left w:val="none" w:sz="0" w:space="0" w:color="auto"/>
                    <w:bottom w:val="none" w:sz="0" w:space="0" w:color="auto"/>
                    <w:right w:val="none" w:sz="0" w:space="0" w:color="auto"/>
                  </w:divBdr>
                </w:div>
                <w:div w:id="1968968191">
                  <w:marLeft w:val="0"/>
                  <w:marRight w:val="0"/>
                  <w:marTop w:val="0"/>
                  <w:marBottom w:val="0"/>
                  <w:divBdr>
                    <w:top w:val="none" w:sz="0" w:space="0" w:color="auto"/>
                    <w:left w:val="none" w:sz="0" w:space="0" w:color="auto"/>
                    <w:bottom w:val="none" w:sz="0" w:space="0" w:color="auto"/>
                    <w:right w:val="none" w:sz="0" w:space="0" w:color="auto"/>
                  </w:divBdr>
                </w:div>
                <w:div w:id="206493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0193">
          <w:marLeft w:val="0"/>
          <w:marRight w:val="0"/>
          <w:marTop w:val="195"/>
          <w:marBottom w:val="195"/>
          <w:divBdr>
            <w:top w:val="none" w:sz="0" w:space="0" w:color="auto"/>
            <w:left w:val="none" w:sz="0" w:space="0" w:color="auto"/>
            <w:bottom w:val="none" w:sz="0" w:space="0" w:color="auto"/>
            <w:right w:val="none" w:sz="0" w:space="0" w:color="auto"/>
          </w:divBdr>
          <w:divsChild>
            <w:div w:id="1208568877">
              <w:marLeft w:val="0"/>
              <w:marRight w:val="0"/>
              <w:marTop w:val="0"/>
              <w:marBottom w:val="0"/>
              <w:divBdr>
                <w:top w:val="none" w:sz="0" w:space="0" w:color="auto"/>
                <w:left w:val="none" w:sz="0" w:space="0" w:color="auto"/>
                <w:bottom w:val="none" w:sz="0" w:space="0" w:color="auto"/>
                <w:right w:val="none" w:sz="0" w:space="0" w:color="auto"/>
              </w:divBdr>
              <w:divsChild>
                <w:div w:id="2001612470">
                  <w:marLeft w:val="0"/>
                  <w:marRight w:val="0"/>
                  <w:marTop w:val="0"/>
                  <w:marBottom w:val="0"/>
                  <w:divBdr>
                    <w:top w:val="none" w:sz="0" w:space="0" w:color="auto"/>
                    <w:left w:val="none" w:sz="0" w:space="0" w:color="auto"/>
                    <w:bottom w:val="none" w:sz="0" w:space="0" w:color="auto"/>
                    <w:right w:val="none" w:sz="0" w:space="0" w:color="auto"/>
                  </w:divBdr>
                </w:div>
                <w:div w:id="572200399">
                  <w:marLeft w:val="0"/>
                  <w:marRight w:val="0"/>
                  <w:marTop w:val="0"/>
                  <w:marBottom w:val="0"/>
                  <w:divBdr>
                    <w:top w:val="none" w:sz="0" w:space="0" w:color="auto"/>
                    <w:left w:val="none" w:sz="0" w:space="0" w:color="auto"/>
                    <w:bottom w:val="none" w:sz="0" w:space="0" w:color="auto"/>
                    <w:right w:val="none" w:sz="0" w:space="0" w:color="auto"/>
                  </w:divBdr>
                </w:div>
                <w:div w:id="1019698399">
                  <w:marLeft w:val="0"/>
                  <w:marRight w:val="0"/>
                  <w:marTop w:val="0"/>
                  <w:marBottom w:val="0"/>
                  <w:divBdr>
                    <w:top w:val="none" w:sz="0" w:space="0" w:color="auto"/>
                    <w:left w:val="none" w:sz="0" w:space="0" w:color="auto"/>
                    <w:bottom w:val="none" w:sz="0" w:space="0" w:color="auto"/>
                    <w:right w:val="none" w:sz="0" w:space="0" w:color="auto"/>
                  </w:divBdr>
                </w:div>
                <w:div w:id="1932347175">
                  <w:marLeft w:val="0"/>
                  <w:marRight w:val="0"/>
                  <w:marTop w:val="0"/>
                  <w:marBottom w:val="0"/>
                  <w:divBdr>
                    <w:top w:val="none" w:sz="0" w:space="0" w:color="auto"/>
                    <w:left w:val="none" w:sz="0" w:space="0" w:color="auto"/>
                    <w:bottom w:val="none" w:sz="0" w:space="0" w:color="auto"/>
                    <w:right w:val="none" w:sz="0" w:space="0" w:color="auto"/>
                  </w:divBdr>
                </w:div>
                <w:div w:id="1340235702">
                  <w:marLeft w:val="0"/>
                  <w:marRight w:val="0"/>
                  <w:marTop w:val="0"/>
                  <w:marBottom w:val="0"/>
                  <w:divBdr>
                    <w:top w:val="none" w:sz="0" w:space="0" w:color="auto"/>
                    <w:left w:val="none" w:sz="0" w:space="0" w:color="auto"/>
                    <w:bottom w:val="none" w:sz="0" w:space="0" w:color="auto"/>
                    <w:right w:val="none" w:sz="0" w:space="0" w:color="auto"/>
                  </w:divBdr>
                </w:div>
                <w:div w:id="1900821256">
                  <w:marLeft w:val="0"/>
                  <w:marRight w:val="0"/>
                  <w:marTop w:val="0"/>
                  <w:marBottom w:val="0"/>
                  <w:divBdr>
                    <w:top w:val="none" w:sz="0" w:space="0" w:color="auto"/>
                    <w:left w:val="none" w:sz="0" w:space="0" w:color="auto"/>
                    <w:bottom w:val="none" w:sz="0" w:space="0" w:color="auto"/>
                    <w:right w:val="none" w:sz="0" w:space="0" w:color="auto"/>
                  </w:divBdr>
                </w:div>
                <w:div w:id="1126503204">
                  <w:marLeft w:val="0"/>
                  <w:marRight w:val="0"/>
                  <w:marTop w:val="0"/>
                  <w:marBottom w:val="0"/>
                  <w:divBdr>
                    <w:top w:val="none" w:sz="0" w:space="0" w:color="auto"/>
                    <w:left w:val="none" w:sz="0" w:space="0" w:color="auto"/>
                    <w:bottom w:val="none" w:sz="0" w:space="0" w:color="auto"/>
                    <w:right w:val="none" w:sz="0" w:space="0" w:color="auto"/>
                  </w:divBdr>
                </w:div>
                <w:div w:id="1191140149">
                  <w:marLeft w:val="0"/>
                  <w:marRight w:val="0"/>
                  <w:marTop w:val="0"/>
                  <w:marBottom w:val="0"/>
                  <w:divBdr>
                    <w:top w:val="none" w:sz="0" w:space="0" w:color="auto"/>
                    <w:left w:val="none" w:sz="0" w:space="0" w:color="auto"/>
                    <w:bottom w:val="none" w:sz="0" w:space="0" w:color="auto"/>
                    <w:right w:val="none" w:sz="0" w:space="0" w:color="auto"/>
                  </w:divBdr>
                </w:div>
                <w:div w:id="884216731">
                  <w:marLeft w:val="0"/>
                  <w:marRight w:val="0"/>
                  <w:marTop w:val="0"/>
                  <w:marBottom w:val="0"/>
                  <w:divBdr>
                    <w:top w:val="none" w:sz="0" w:space="0" w:color="auto"/>
                    <w:left w:val="none" w:sz="0" w:space="0" w:color="auto"/>
                    <w:bottom w:val="none" w:sz="0" w:space="0" w:color="auto"/>
                    <w:right w:val="none" w:sz="0" w:space="0" w:color="auto"/>
                  </w:divBdr>
                </w:div>
                <w:div w:id="992830465">
                  <w:marLeft w:val="0"/>
                  <w:marRight w:val="0"/>
                  <w:marTop w:val="0"/>
                  <w:marBottom w:val="0"/>
                  <w:divBdr>
                    <w:top w:val="none" w:sz="0" w:space="0" w:color="auto"/>
                    <w:left w:val="none" w:sz="0" w:space="0" w:color="auto"/>
                    <w:bottom w:val="none" w:sz="0" w:space="0" w:color="auto"/>
                    <w:right w:val="none" w:sz="0" w:space="0" w:color="auto"/>
                  </w:divBdr>
                </w:div>
                <w:div w:id="421990478">
                  <w:marLeft w:val="0"/>
                  <w:marRight w:val="0"/>
                  <w:marTop w:val="0"/>
                  <w:marBottom w:val="0"/>
                  <w:divBdr>
                    <w:top w:val="none" w:sz="0" w:space="0" w:color="auto"/>
                    <w:left w:val="none" w:sz="0" w:space="0" w:color="auto"/>
                    <w:bottom w:val="none" w:sz="0" w:space="0" w:color="auto"/>
                    <w:right w:val="none" w:sz="0" w:space="0" w:color="auto"/>
                  </w:divBdr>
                </w:div>
                <w:div w:id="441151427">
                  <w:marLeft w:val="0"/>
                  <w:marRight w:val="0"/>
                  <w:marTop w:val="0"/>
                  <w:marBottom w:val="0"/>
                  <w:divBdr>
                    <w:top w:val="none" w:sz="0" w:space="0" w:color="auto"/>
                    <w:left w:val="none" w:sz="0" w:space="0" w:color="auto"/>
                    <w:bottom w:val="none" w:sz="0" w:space="0" w:color="auto"/>
                    <w:right w:val="none" w:sz="0" w:space="0" w:color="auto"/>
                  </w:divBdr>
                </w:div>
                <w:div w:id="945886815">
                  <w:marLeft w:val="0"/>
                  <w:marRight w:val="0"/>
                  <w:marTop w:val="0"/>
                  <w:marBottom w:val="0"/>
                  <w:divBdr>
                    <w:top w:val="none" w:sz="0" w:space="0" w:color="auto"/>
                    <w:left w:val="none" w:sz="0" w:space="0" w:color="auto"/>
                    <w:bottom w:val="none" w:sz="0" w:space="0" w:color="auto"/>
                    <w:right w:val="none" w:sz="0" w:space="0" w:color="auto"/>
                  </w:divBdr>
                </w:div>
                <w:div w:id="1537546364">
                  <w:marLeft w:val="0"/>
                  <w:marRight w:val="0"/>
                  <w:marTop w:val="0"/>
                  <w:marBottom w:val="0"/>
                  <w:divBdr>
                    <w:top w:val="none" w:sz="0" w:space="0" w:color="auto"/>
                    <w:left w:val="none" w:sz="0" w:space="0" w:color="auto"/>
                    <w:bottom w:val="none" w:sz="0" w:space="0" w:color="auto"/>
                    <w:right w:val="none" w:sz="0" w:space="0" w:color="auto"/>
                  </w:divBdr>
                </w:div>
                <w:div w:id="1747410712">
                  <w:marLeft w:val="0"/>
                  <w:marRight w:val="0"/>
                  <w:marTop w:val="0"/>
                  <w:marBottom w:val="0"/>
                  <w:divBdr>
                    <w:top w:val="none" w:sz="0" w:space="0" w:color="auto"/>
                    <w:left w:val="none" w:sz="0" w:space="0" w:color="auto"/>
                    <w:bottom w:val="none" w:sz="0" w:space="0" w:color="auto"/>
                    <w:right w:val="none" w:sz="0" w:space="0" w:color="auto"/>
                  </w:divBdr>
                </w:div>
                <w:div w:id="1375690540">
                  <w:marLeft w:val="0"/>
                  <w:marRight w:val="0"/>
                  <w:marTop w:val="0"/>
                  <w:marBottom w:val="0"/>
                  <w:divBdr>
                    <w:top w:val="none" w:sz="0" w:space="0" w:color="auto"/>
                    <w:left w:val="none" w:sz="0" w:space="0" w:color="auto"/>
                    <w:bottom w:val="none" w:sz="0" w:space="0" w:color="auto"/>
                    <w:right w:val="none" w:sz="0" w:space="0" w:color="auto"/>
                  </w:divBdr>
                </w:div>
                <w:div w:id="1285576285">
                  <w:marLeft w:val="0"/>
                  <w:marRight w:val="0"/>
                  <w:marTop w:val="0"/>
                  <w:marBottom w:val="0"/>
                  <w:divBdr>
                    <w:top w:val="none" w:sz="0" w:space="0" w:color="auto"/>
                    <w:left w:val="none" w:sz="0" w:space="0" w:color="auto"/>
                    <w:bottom w:val="none" w:sz="0" w:space="0" w:color="auto"/>
                    <w:right w:val="none" w:sz="0" w:space="0" w:color="auto"/>
                  </w:divBdr>
                </w:div>
                <w:div w:id="114723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623976">
      <w:bodyDiv w:val="1"/>
      <w:marLeft w:val="0"/>
      <w:marRight w:val="0"/>
      <w:marTop w:val="0"/>
      <w:marBottom w:val="0"/>
      <w:divBdr>
        <w:top w:val="none" w:sz="0" w:space="0" w:color="auto"/>
        <w:left w:val="none" w:sz="0" w:space="0" w:color="auto"/>
        <w:bottom w:val="none" w:sz="0" w:space="0" w:color="auto"/>
        <w:right w:val="none" w:sz="0" w:space="0" w:color="auto"/>
      </w:divBdr>
    </w:div>
    <w:div w:id="1811752166">
      <w:bodyDiv w:val="1"/>
      <w:marLeft w:val="0"/>
      <w:marRight w:val="0"/>
      <w:marTop w:val="0"/>
      <w:marBottom w:val="0"/>
      <w:divBdr>
        <w:top w:val="none" w:sz="0" w:space="0" w:color="auto"/>
        <w:left w:val="none" w:sz="0" w:space="0" w:color="auto"/>
        <w:bottom w:val="none" w:sz="0" w:space="0" w:color="auto"/>
        <w:right w:val="none" w:sz="0" w:space="0" w:color="auto"/>
      </w:divBdr>
    </w:div>
    <w:div w:id="1851529830">
      <w:bodyDiv w:val="1"/>
      <w:marLeft w:val="0"/>
      <w:marRight w:val="0"/>
      <w:marTop w:val="0"/>
      <w:marBottom w:val="0"/>
      <w:divBdr>
        <w:top w:val="none" w:sz="0" w:space="0" w:color="auto"/>
        <w:left w:val="none" w:sz="0" w:space="0" w:color="auto"/>
        <w:bottom w:val="none" w:sz="0" w:space="0" w:color="auto"/>
        <w:right w:val="none" w:sz="0" w:space="0" w:color="auto"/>
      </w:divBdr>
    </w:div>
    <w:div w:id="2014448303">
      <w:bodyDiv w:val="1"/>
      <w:marLeft w:val="0"/>
      <w:marRight w:val="0"/>
      <w:marTop w:val="0"/>
      <w:marBottom w:val="0"/>
      <w:divBdr>
        <w:top w:val="none" w:sz="0" w:space="0" w:color="auto"/>
        <w:left w:val="none" w:sz="0" w:space="0" w:color="auto"/>
        <w:bottom w:val="none" w:sz="0" w:space="0" w:color="auto"/>
        <w:right w:val="none" w:sz="0" w:space="0" w:color="auto"/>
      </w:divBdr>
    </w:div>
    <w:div w:id="2109152178">
      <w:bodyDiv w:val="1"/>
      <w:marLeft w:val="0"/>
      <w:marRight w:val="0"/>
      <w:marTop w:val="0"/>
      <w:marBottom w:val="0"/>
      <w:divBdr>
        <w:top w:val="none" w:sz="0" w:space="0" w:color="auto"/>
        <w:left w:val="none" w:sz="0" w:space="0" w:color="auto"/>
        <w:bottom w:val="none" w:sz="0" w:space="0" w:color="auto"/>
        <w:right w:val="none" w:sz="0" w:space="0" w:color="auto"/>
      </w:divBdr>
    </w:div>
    <w:div w:id="211146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ragside.northumbria.ac.uk/Everyone/skillsplus/database_uploads/55389538.pdf" TargetMode="Externa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northumbria.ac.uk/skillsplu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orthumbria.ac.uk/about-us/university-services/academic-registry/quality-and-teaching-excellence/assessment/guidance-for-students/" TargetMode="Externa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93681a93-8d70-4704-83d7-b2d3eb08524f">
      <UserInfo>
        <DisplayName>Paula Henderson</DisplayName>
        <AccountId>6</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08F235E04FFF949A55EADC38BFEC25F" ma:contentTypeVersion="5" ma:contentTypeDescription="Create a new document." ma:contentTypeScope="" ma:versionID="4f31c3c78831e47d86ec68f8d8f731ce">
  <xsd:schema xmlns:xsd="http://www.w3.org/2001/XMLSchema" xmlns:xs="http://www.w3.org/2001/XMLSchema" xmlns:p="http://schemas.microsoft.com/office/2006/metadata/properties" xmlns:ns2="413ff9c3-722f-4026-ab22-72b27855d39c" xmlns:ns3="93681a93-8d70-4704-83d7-b2d3eb08524f" targetNamespace="http://schemas.microsoft.com/office/2006/metadata/properties" ma:root="true" ma:fieldsID="953cead4a98c67ff49b2e92940f1c073" ns2:_="" ns3:_="">
    <xsd:import namespace="413ff9c3-722f-4026-ab22-72b27855d39c"/>
    <xsd:import namespace="93681a93-8d70-4704-83d7-b2d3eb08524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3ff9c3-722f-4026-ab22-72b27855d3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681a93-8d70-4704-83d7-b2d3eb08524f"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3D16EB-F1DA-6241-91D7-79FE151C39D1}">
  <ds:schemaRefs>
    <ds:schemaRef ds:uri="http://schemas.openxmlformats.org/officeDocument/2006/bibliography"/>
  </ds:schemaRefs>
</ds:datastoreItem>
</file>

<file path=customXml/itemProps2.xml><?xml version="1.0" encoding="utf-8"?>
<ds:datastoreItem xmlns:ds="http://schemas.openxmlformats.org/officeDocument/2006/customXml" ds:itemID="{13F8EF2B-7A19-4098-BCB9-E07014530B50}">
  <ds:schemaRefs>
    <ds:schemaRef ds:uri="http://schemas.microsoft.com/sharepoint/v3/contenttype/forms"/>
  </ds:schemaRefs>
</ds:datastoreItem>
</file>

<file path=customXml/itemProps3.xml><?xml version="1.0" encoding="utf-8"?>
<ds:datastoreItem xmlns:ds="http://schemas.openxmlformats.org/officeDocument/2006/customXml" ds:itemID="{E3565741-68FA-47F1-9388-8E2B4D81B1F5}">
  <ds:schemaRefs>
    <ds:schemaRef ds:uri="http://schemas.microsoft.com/office/2006/metadata/properties"/>
    <ds:schemaRef ds:uri="http://schemas.microsoft.com/office/infopath/2007/PartnerControls"/>
    <ds:schemaRef ds:uri="93681a93-8d70-4704-83d7-b2d3eb08524f"/>
  </ds:schemaRefs>
</ds:datastoreItem>
</file>

<file path=customXml/itemProps4.xml><?xml version="1.0" encoding="utf-8"?>
<ds:datastoreItem xmlns:ds="http://schemas.openxmlformats.org/officeDocument/2006/customXml" ds:itemID="{EB7D7B2E-9E15-4CC7-8AA2-66D0EB0EB2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3ff9c3-722f-4026-ab22-72b27855d39c"/>
    <ds:schemaRef ds:uri="93681a93-8d70-4704-83d7-b2d3eb0852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2688</Words>
  <Characters>15794</Characters>
  <Application>Microsoft Office Word</Application>
  <DocSecurity>0</DocSecurity>
  <Lines>131</Lines>
  <Paragraphs>36</Paragraphs>
  <ScaleCrop>false</ScaleCrop>
  <Company>UNN</Company>
  <LinksUpToDate>false</LinksUpToDate>
  <CharactersWithSpaces>18446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NBS New Assessment Brief 2015/16</dc:title>
  <dc:subject/>
  <dc:creator>GL</dc:creator>
  <cp:keywords/>
  <dc:description/>
  <cp:lastModifiedBy>Aigbokhaebho Oriaifo</cp:lastModifiedBy>
  <cp:revision>6</cp:revision>
  <cp:lastPrinted>2014-10-13T13:59:00Z</cp:lastPrinted>
  <dcterms:created xsi:type="dcterms:W3CDTF">2025-03-24T09:45:00Z</dcterms:created>
  <dcterms:modified xsi:type="dcterms:W3CDTF">2025-03-24T09:52:00Z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0x010100808F235E04FFF949A55EADC38BFEC25F</vt:lpwstr>
  </property>
</Properties>
</file>